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6BB" w:rsidRPr="004446BB" w:rsidRDefault="004446BB" w:rsidP="004446BB">
      <w:pPr>
        <w:jc w:val="both"/>
        <w:outlineLvl w:val="0"/>
        <w:rPr>
          <w:rFonts w:ascii="Arial Narrow" w:hAnsi="Arial Narrow"/>
          <w:b/>
          <w:lang w:val="es-AR"/>
        </w:rPr>
      </w:pPr>
      <w:r w:rsidRPr="004446BB">
        <w:rPr>
          <w:rFonts w:ascii="Arial Narrow" w:hAnsi="Arial Narrow"/>
          <w:b/>
          <w:sz w:val="28"/>
          <w:szCs w:val="28"/>
          <w:lang w:val="es-AR"/>
        </w:rPr>
        <w:t>MARIANO A. WOLKSTEIN</w:t>
      </w:r>
      <w:r>
        <w:rPr>
          <w:rFonts w:ascii="Arial Narrow" w:hAnsi="Arial Narrow"/>
          <w:b/>
          <w:lang w:val="es-AR"/>
        </w:rPr>
        <w:tab/>
      </w:r>
      <w:r>
        <w:rPr>
          <w:rFonts w:ascii="Arial Narrow" w:hAnsi="Arial Narrow"/>
          <w:b/>
          <w:lang w:val="es-AR"/>
        </w:rPr>
        <w:tab/>
      </w:r>
      <w:r>
        <w:rPr>
          <w:rFonts w:ascii="Arial Narrow" w:hAnsi="Arial Narrow"/>
          <w:b/>
          <w:lang w:val="es-AR"/>
        </w:rPr>
        <w:tab/>
      </w:r>
      <w:r>
        <w:rPr>
          <w:rFonts w:ascii="Arial Narrow" w:hAnsi="Arial Narrow"/>
          <w:b/>
          <w:lang w:val="es-AR"/>
        </w:rPr>
        <w:tab/>
      </w:r>
      <w:r w:rsidRPr="00D01B15">
        <w:rPr>
          <w:rFonts w:ascii="Arial Narrow" w:hAnsi="Arial Narrow"/>
          <w:lang w:val="es-AR"/>
        </w:rPr>
        <w:t xml:space="preserve"> 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 w:rsidR="007A62D1">
        <w:rPr>
          <w:rFonts w:ascii="Arial Narrow" w:hAnsi="Arial Narrow"/>
          <w:lang w:val="es-AR"/>
        </w:rPr>
        <w:t xml:space="preserve">         </w:t>
      </w:r>
      <w:r w:rsidRPr="004446BB">
        <w:rPr>
          <w:rFonts w:ascii="Arial Narrow" w:hAnsi="Arial Narrow"/>
          <w:b/>
          <w:lang w:val="es-AR"/>
        </w:rPr>
        <w:t>ARQUITECTO</w:t>
      </w:r>
      <w:r>
        <w:rPr>
          <w:lang w:val="es-AR"/>
        </w:rPr>
        <w:tab/>
      </w:r>
    </w:p>
    <w:p w:rsidR="004446BB" w:rsidRDefault="00792525" w:rsidP="004446BB">
      <w:pPr>
        <w:rPr>
          <w:lang w:val="es-AR"/>
        </w:rPr>
      </w:pPr>
      <w:r w:rsidRPr="004446BB">
        <w:rPr>
          <w:noProof/>
          <w:sz w:val="28"/>
          <w:szCs w:val="28"/>
          <w:lang w:val="es-AR" w:eastAsia="es-A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24765</wp:posOffset>
            </wp:positionV>
            <wp:extent cx="1148715" cy="1600200"/>
            <wp:effectExtent l="0" t="0" r="0" b="0"/>
            <wp:wrapSquare wrapText="bothSides"/>
            <wp:docPr id="2" name="Imagen 2" descr="_DSC1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DSC146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6BB" w:rsidRPr="00D01B15" w:rsidRDefault="004446BB" w:rsidP="004446BB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Fecha de </w:t>
      </w:r>
      <w:r>
        <w:rPr>
          <w:rFonts w:ascii="Arial Narrow" w:hAnsi="Arial Narrow"/>
          <w:lang w:val="es-AR"/>
        </w:rPr>
        <w:t>nacimiento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  <w:t>19 de Julio de 19</w:t>
      </w:r>
      <w:r w:rsidRPr="00D01B15">
        <w:rPr>
          <w:rFonts w:ascii="Arial Narrow" w:hAnsi="Arial Narrow"/>
          <w:lang w:val="es-AR"/>
        </w:rPr>
        <w:t>69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</w:p>
    <w:p w:rsidR="004446BB" w:rsidRPr="00D01B15" w:rsidRDefault="004446BB" w:rsidP="004446BB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>Nacionalidad</w:t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  <w:t>Argentina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</w:p>
    <w:p w:rsidR="004446BB" w:rsidRPr="00D01B15" w:rsidRDefault="004446BB" w:rsidP="004446BB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>Domicilio</w:t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  <w:t>Zelarrayan 948 PB D CABA</w:t>
      </w:r>
      <w:r>
        <w:rPr>
          <w:rFonts w:ascii="Arial Narrow" w:hAnsi="Arial Narrow"/>
          <w:lang w:val="es-AR"/>
        </w:rPr>
        <w:tab/>
      </w:r>
    </w:p>
    <w:p w:rsidR="004446BB" w:rsidRPr="00D01B15" w:rsidRDefault="004446BB" w:rsidP="004446BB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Código Postal </w:t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  <w:t>1424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</w:p>
    <w:p w:rsidR="004446BB" w:rsidRPr="00D01B15" w:rsidRDefault="004446BB" w:rsidP="004446BB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>Teléfono particular</w:t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  <w:t>0054-11-49210923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</w:p>
    <w:p w:rsidR="004446BB" w:rsidRDefault="004446BB" w:rsidP="004446BB">
      <w:pPr>
        <w:rPr>
          <w:rFonts w:ascii="Arial Narrow" w:hAnsi="Arial Narrow"/>
          <w:lang w:val="es-AR"/>
        </w:rPr>
      </w:pPr>
      <w:r>
        <w:rPr>
          <w:rFonts w:ascii="Arial Narrow" w:hAnsi="Arial Narrow"/>
          <w:lang w:val="es-AR"/>
        </w:rPr>
        <w:t>Teléfono celular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  <w:t>0054-11-31281991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</w:p>
    <w:p w:rsidR="004446BB" w:rsidRDefault="004446BB" w:rsidP="004446BB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>Correo electrónico</w:t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hyperlink r:id="rId5" w:history="1">
        <w:r w:rsidRPr="00DF60A6">
          <w:rPr>
            <w:rStyle w:val="Hipervnculo"/>
            <w:rFonts w:ascii="Arial Narrow" w:hAnsi="Arial Narrow"/>
            <w:lang w:val="es-AR"/>
          </w:rPr>
          <w:t>amasce1@hotmail.com</w:t>
        </w:r>
      </w:hyperlink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</w:p>
    <w:p w:rsidR="004446BB" w:rsidRDefault="004446BB" w:rsidP="004446BB">
      <w:pPr>
        <w:rPr>
          <w:rFonts w:ascii="Arial Narrow" w:hAnsi="Arial Narrow"/>
          <w:lang w:val="es-AR"/>
        </w:rPr>
      </w:pPr>
      <w:r>
        <w:rPr>
          <w:rFonts w:ascii="Arial Narrow" w:hAnsi="Arial Narrow"/>
          <w:lang w:val="es-AR"/>
        </w:rPr>
        <w:t>Matrícula CPAU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  <w:t>20.860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</w:p>
    <w:p w:rsidR="00903873" w:rsidRPr="00A17E3E" w:rsidRDefault="00903873">
      <w:pPr>
        <w:rPr>
          <w:rFonts w:ascii="Arial Narrow" w:hAnsi="Arial Narrow"/>
          <w:b/>
          <w:sz w:val="16"/>
          <w:szCs w:val="16"/>
          <w:lang w:val="es-AR"/>
        </w:rPr>
      </w:pPr>
    </w:p>
    <w:p w:rsidR="00F220BA" w:rsidRPr="00223425" w:rsidRDefault="00F220BA" w:rsidP="00F220BA">
      <w:pPr>
        <w:rPr>
          <w:rFonts w:ascii="Arial Narrow" w:hAnsi="Arial Narrow"/>
          <w:b/>
          <w:lang w:val="es-AR"/>
        </w:rPr>
      </w:pPr>
      <w:r w:rsidRPr="00223425">
        <w:rPr>
          <w:rFonts w:ascii="Arial Narrow" w:hAnsi="Arial Narrow"/>
          <w:b/>
          <w:lang w:val="es-AR"/>
        </w:rPr>
        <w:t>EDUCACION</w:t>
      </w:r>
    </w:p>
    <w:p w:rsidR="00F220BA" w:rsidRPr="00D01B15" w:rsidRDefault="00F220BA" w:rsidP="00F220BA">
      <w:pPr>
        <w:rPr>
          <w:rFonts w:ascii="Arial Narrow" w:hAnsi="Arial Narrow"/>
          <w:lang w:val="es-AR"/>
        </w:rPr>
      </w:pPr>
      <w:r>
        <w:rPr>
          <w:rFonts w:ascii="Arial Narrow" w:hAnsi="Arial Narrow"/>
          <w:lang w:val="es-AR"/>
        </w:rPr>
        <w:t>Arquitecto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>Universidad de Buenos Aires</w:t>
      </w:r>
      <w:r w:rsidR="006C1083">
        <w:rPr>
          <w:rFonts w:ascii="Arial Narrow" w:hAnsi="Arial Narrow"/>
          <w:lang w:val="es-AR"/>
        </w:rPr>
        <w:tab/>
      </w:r>
    </w:p>
    <w:p w:rsidR="00F220BA" w:rsidRPr="00D01B15" w:rsidRDefault="00F220BA" w:rsidP="00F220BA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Maestro Mayor de obra </w:t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>ENET nº 9 Ing. Luis A. Huergo</w:t>
      </w:r>
      <w:r w:rsidR="006C1083">
        <w:rPr>
          <w:rFonts w:ascii="Arial Narrow" w:hAnsi="Arial Narrow"/>
          <w:lang w:val="es-AR"/>
        </w:rPr>
        <w:tab/>
      </w:r>
    </w:p>
    <w:p w:rsidR="00F220BA" w:rsidRPr="00A17E3E" w:rsidRDefault="00F220BA" w:rsidP="00F220BA">
      <w:pPr>
        <w:rPr>
          <w:rFonts w:ascii="Arial Narrow" w:hAnsi="Arial Narrow"/>
          <w:sz w:val="16"/>
          <w:szCs w:val="16"/>
          <w:lang w:val="es-AR"/>
        </w:rPr>
      </w:pPr>
    </w:p>
    <w:p w:rsidR="00F220BA" w:rsidRPr="005B254C" w:rsidRDefault="00F220BA" w:rsidP="00F220BA">
      <w:pPr>
        <w:rPr>
          <w:rFonts w:ascii="Arial Narrow" w:hAnsi="Arial Narrow"/>
          <w:b/>
          <w:lang w:val="es-AR"/>
        </w:rPr>
      </w:pPr>
      <w:r w:rsidRPr="005B254C">
        <w:rPr>
          <w:rFonts w:ascii="Arial Narrow" w:hAnsi="Arial Narrow"/>
          <w:b/>
          <w:lang w:val="es-AR"/>
        </w:rPr>
        <w:t>EDUCACION COMPLEMENTARIA</w:t>
      </w:r>
    </w:p>
    <w:p w:rsidR="00F220BA" w:rsidRPr="00D01B15" w:rsidRDefault="00F220BA" w:rsidP="00F220BA">
      <w:pPr>
        <w:rPr>
          <w:rFonts w:ascii="Arial Narrow" w:hAnsi="Arial Narrow"/>
          <w:lang w:val="es-AR"/>
        </w:rPr>
      </w:pPr>
      <w:r>
        <w:rPr>
          <w:rFonts w:ascii="Arial Narrow" w:hAnsi="Arial Narrow"/>
          <w:lang w:val="es-AR"/>
        </w:rPr>
        <w:t>Curso PMP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>Project Management Institute</w:t>
      </w:r>
      <w:r w:rsidR="006C1083">
        <w:rPr>
          <w:rFonts w:ascii="Arial Narrow" w:hAnsi="Arial Narrow"/>
          <w:lang w:val="es-AR"/>
        </w:rPr>
        <w:tab/>
      </w:r>
    </w:p>
    <w:p w:rsidR="00F220BA" w:rsidRPr="00D01B15" w:rsidRDefault="00F220BA" w:rsidP="00F220BA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Profesorado de ingles </w:t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>Cultural Inglesa de Bs. As.</w:t>
      </w:r>
      <w:r w:rsidR="006C1083">
        <w:rPr>
          <w:rFonts w:ascii="Arial Narrow" w:hAnsi="Arial Narrow"/>
          <w:lang w:val="es-AR"/>
        </w:rPr>
        <w:tab/>
      </w:r>
    </w:p>
    <w:p w:rsidR="00F220BA" w:rsidRPr="00D01B15" w:rsidRDefault="00F220BA" w:rsidP="00F220BA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>Examen TOEIC 2010</w:t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  <w:t xml:space="preserve"> </w:t>
      </w:r>
      <w:r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>ICANA</w:t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</w:p>
    <w:p w:rsidR="00F220BA" w:rsidRPr="00D01B15" w:rsidRDefault="00F220BA" w:rsidP="00F220BA">
      <w:pPr>
        <w:rPr>
          <w:rFonts w:ascii="Arial Narrow" w:hAnsi="Arial Narrow"/>
          <w:lang w:val="es-AR"/>
        </w:rPr>
      </w:pPr>
      <w:r>
        <w:rPr>
          <w:rFonts w:ascii="Arial Narrow" w:hAnsi="Arial Narrow"/>
          <w:lang w:val="es-AR"/>
        </w:rPr>
        <w:t>Curso posgrado C</w:t>
      </w:r>
      <w:r w:rsidRPr="00D01B15">
        <w:rPr>
          <w:rFonts w:ascii="Arial Narrow" w:hAnsi="Arial Narrow"/>
          <w:lang w:val="es-AR"/>
        </w:rPr>
        <w:t xml:space="preserve">ontrol </w:t>
      </w:r>
      <w:r>
        <w:rPr>
          <w:rFonts w:ascii="Arial Narrow" w:hAnsi="Arial Narrow"/>
          <w:lang w:val="es-AR"/>
        </w:rPr>
        <w:t>T</w:t>
      </w:r>
      <w:r w:rsidRPr="00D01B15">
        <w:rPr>
          <w:rFonts w:ascii="Arial Narrow" w:hAnsi="Arial Narrow"/>
          <w:lang w:val="es-AR"/>
        </w:rPr>
        <w:t>écnico</w:t>
      </w:r>
      <w:r>
        <w:rPr>
          <w:rFonts w:ascii="Arial Narrow" w:hAnsi="Arial Narrow"/>
          <w:lang w:val="es-AR"/>
        </w:rPr>
        <w:t xml:space="preserve"> de O</w:t>
      </w:r>
      <w:r w:rsidRPr="00D01B15">
        <w:rPr>
          <w:rFonts w:ascii="Arial Narrow" w:hAnsi="Arial Narrow"/>
          <w:lang w:val="es-AR"/>
        </w:rPr>
        <w:t>bra</w:t>
      </w:r>
      <w:r>
        <w:rPr>
          <w:rFonts w:ascii="Arial Narrow" w:hAnsi="Arial Narrow"/>
          <w:lang w:val="es-AR"/>
        </w:rPr>
        <w:t>s</w:t>
      </w:r>
      <w:r w:rsidRPr="00D01B15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>CPAU</w:t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</w:p>
    <w:p w:rsidR="00F220BA" w:rsidRPr="00D01B15" w:rsidRDefault="00F220BA" w:rsidP="00F220BA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>Curso posgrado</w:t>
      </w:r>
      <w:r>
        <w:rPr>
          <w:rFonts w:ascii="Arial Narrow" w:hAnsi="Arial Narrow"/>
          <w:lang w:val="es-AR"/>
        </w:rPr>
        <w:t xml:space="preserve"> S</w:t>
      </w:r>
      <w:r w:rsidRPr="00D01B15">
        <w:rPr>
          <w:rFonts w:ascii="Arial Narrow" w:hAnsi="Arial Narrow"/>
          <w:lang w:val="es-AR"/>
        </w:rPr>
        <w:t>eguridad e</w:t>
      </w:r>
      <w:r>
        <w:rPr>
          <w:rFonts w:ascii="Arial Narrow" w:hAnsi="Arial Narrow"/>
          <w:lang w:val="es-AR"/>
        </w:rPr>
        <w:t xml:space="preserve"> H</w:t>
      </w:r>
      <w:r w:rsidRPr="00D01B15">
        <w:rPr>
          <w:rFonts w:ascii="Arial Narrow" w:hAnsi="Arial Narrow"/>
          <w:lang w:val="es-AR"/>
        </w:rPr>
        <w:t>igiene en obras</w:t>
      </w:r>
      <w:r w:rsidRPr="00D01B15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>CPAU</w:t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</w:p>
    <w:p w:rsidR="00F220BA" w:rsidRPr="00A17E3E" w:rsidRDefault="00F220BA" w:rsidP="00F220BA">
      <w:pPr>
        <w:rPr>
          <w:rFonts w:ascii="Arial Narrow" w:hAnsi="Arial Narrow"/>
          <w:sz w:val="16"/>
          <w:szCs w:val="16"/>
          <w:lang w:val="es-AR"/>
        </w:rPr>
      </w:pPr>
    </w:p>
    <w:p w:rsidR="00903873" w:rsidRPr="00D01B15" w:rsidRDefault="00903873" w:rsidP="00903873">
      <w:pPr>
        <w:outlineLvl w:val="0"/>
        <w:rPr>
          <w:rFonts w:ascii="Arial Narrow" w:hAnsi="Arial Narrow"/>
          <w:b/>
          <w:lang w:val="es-AR"/>
        </w:rPr>
      </w:pPr>
      <w:r w:rsidRPr="00D01B15">
        <w:rPr>
          <w:rFonts w:ascii="Arial Narrow" w:hAnsi="Arial Narrow"/>
          <w:b/>
          <w:lang w:val="es-AR"/>
        </w:rPr>
        <w:t>PERFIL</w:t>
      </w:r>
    </w:p>
    <w:p w:rsidR="00903873" w:rsidRPr="00D01B15" w:rsidRDefault="004446BB">
      <w:pPr>
        <w:rPr>
          <w:rFonts w:ascii="Arial Narrow" w:hAnsi="Arial Narrow"/>
          <w:lang w:val="es-AR"/>
        </w:rPr>
      </w:pPr>
      <w:r>
        <w:rPr>
          <w:rFonts w:ascii="Arial Narrow" w:hAnsi="Arial Narrow"/>
          <w:lang w:val="es-AR"/>
        </w:rPr>
        <w:t xml:space="preserve">El Arquitecto </w:t>
      </w:r>
      <w:r w:rsidR="00903873" w:rsidRPr="00D01B15">
        <w:rPr>
          <w:rFonts w:ascii="Arial Narrow" w:hAnsi="Arial Narrow"/>
          <w:lang w:val="es-AR"/>
        </w:rPr>
        <w:t xml:space="preserve">Mariano </w:t>
      </w:r>
      <w:r>
        <w:rPr>
          <w:rFonts w:ascii="Arial Narrow" w:hAnsi="Arial Narrow"/>
          <w:lang w:val="es-AR"/>
        </w:rPr>
        <w:t xml:space="preserve">Adolfo </w:t>
      </w:r>
      <w:r w:rsidR="00903873" w:rsidRPr="00D01B15">
        <w:rPr>
          <w:rFonts w:ascii="Arial Narrow" w:hAnsi="Arial Narrow"/>
          <w:lang w:val="es-AR"/>
        </w:rPr>
        <w:t xml:space="preserve">Wolkstein es graduado en </w:t>
      </w:r>
      <w:smartTag w:uri="urn:schemas-microsoft-com:office:smarttags" w:element="PersonName">
        <w:smartTagPr>
          <w:attr w:name="ProductID" w:val="la Universidad"/>
        </w:smartTagPr>
        <w:r w:rsidR="00903873" w:rsidRPr="00D01B15">
          <w:rPr>
            <w:rFonts w:ascii="Arial Narrow" w:hAnsi="Arial Narrow"/>
            <w:lang w:val="es-AR"/>
          </w:rPr>
          <w:t>la Universidad</w:t>
        </w:r>
      </w:smartTag>
      <w:r w:rsidR="00903873" w:rsidRPr="00D01B15">
        <w:rPr>
          <w:rFonts w:ascii="Arial Narrow" w:hAnsi="Arial Narrow"/>
          <w:lang w:val="es-AR"/>
        </w:rPr>
        <w:t xml:space="preserve"> de Buenos Aires</w:t>
      </w:r>
      <w:r w:rsidR="00D82EA5" w:rsidRPr="00D01B15">
        <w:rPr>
          <w:rFonts w:ascii="Arial Narrow" w:hAnsi="Arial Narrow"/>
          <w:lang w:val="es-AR"/>
        </w:rPr>
        <w:t xml:space="preserve"> </w:t>
      </w:r>
      <w:r w:rsidR="006C1083">
        <w:rPr>
          <w:rFonts w:ascii="Arial Narrow" w:hAnsi="Arial Narrow"/>
          <w:lang w:val="es-AR"/>
        </w:rPr>
        <w:t xml:space="preserve">en </w:t>
      </w:r>
      <w:smartTag w:uri="urn:schemas-microsoft-com:office:smarttags" w:element="metricconverter">
        <w:smartTagPr>
          <w:attr w:name="ProductID" w:val="1996. Ha"/>
        </w:smartTagPr>
        <w:r w:rsidR="006C1083">
          <w:rPr>
            <w:rFonts w:ascii="Arial Narrow" w:hAnsi="Arial Narrow"/>
            <w:lang w:val="es-AR"/>
          </w:rPr>
          <w:t>1996.</w:t>
        </w:r>
        <w:r w:rsidR="00903873" w:rsidRPr="00D01B15">
          <w:rPr>
            <w:rFonts w:ascii="Arial Narrow" w:hAnsi="Arial Narrow"/>
            <w:lang w:val="es-AR"/>
          </w:rPr>
          <w:t xml:space="preserve"> </w:t>
        </w:r>
        <w:r>
          <w:rPr>
            <w:rFonts w:ascii="Arial Narrow" w:hAnsi="Arial Narrow"/>
            <w:lang w:val="es-AR"/>
          </w:rPr>
          <w:t>H</w:t>
        </w:r>
        <w:r w:rsidR="00903873" w:rsidRPr="00D01B15">
          <w:rPr>
            <w:rFonts w:ascii="Arial Narrow" w:hAnsi="Arial Narrow"/>
            <w:lang w:val="es-AR"/>
          </w:rPr>
          <w:t>a</w:t>
        </w:r>
      </w:smartTag>
      <w:r w:rsidR="00903873" w:rsidRPr="00D01B15">
        <w:rPr>
          <w:rFonts w:ascii="Arial Narrow" w:hAnsi="Arial Narrow"/>
          <w:lang w:val="es-AR"/>
        </w:rPr>
        <w:t xml:space="preserve"> participado en cursos de perfecciona</w:t>
      </w:r>
      <w:r>
        <w:rPr>
          <w:rFonts w:ascii="Arial Narrow" w:hAnsi="Arial Narrow"/>
          <w:lang w:val="es-AR"/>
        </w:rPr>
        <w:t>miento de</w:t>
      </w:r>
      <w:r w:rsidR="00903873" w:rsidRPr="00D01B15">
        <w:rPr>
          <w:rFonts w:ascii="Arial Narrow" w:hAnsi="Arial Narrow"/>
          <w:lang w:val="es-AR"/>
        </w:rPr>
        <w:t xml:space="preserve"> capacidades para </w:t>
      </w:r>
      <w:r>
        <w:rPr>
          <w:rFonts w:ascii="Arial Narrow" w:hAnsi="Arial Narrow"/>
          <w:lang w:val="es-AR"/>
        </w:rPr>
        <w:t>C</w:t>
      </w:r>
      <w:r w:rsidR="00903873" w:rsidRPr="00D01B15">
        <w:rPr>
          <w:rFonts w:ascii="Arial Narrow" w:hAnsi="Arial Narrow"/>
          <w:lang w:val="es-AR"/>
        </w:rPr>
        <w:t xml:space="preserve">ontrol </w:t>
      </w:r>
      <w:r>
        <w:rPr>
          <w:rFonts w:ascii="Arial Narrow" w:hAnsi="Arial Narrow"/>
          <w:lang w:val="es-AR"/>
        </w:rPr>
        <w:t>T</w:t>
      </w:r>
      <w:r w:rsidR="003A3E1A" w:rsidRPr="00D01B15">
        <w:rPr>
          <w:rFonts w:ascii="Arial Narrow" w:hAnsi="Arial Narrow"/>
          <w:lang w:val="es-AR"/>
        </w:rPr>
        <w:t>écnico</w:t>
      </w:r>
      <w:r w:rsidR="00903873" w:rsidRPr="00D01B15">
        <w:rPr>
          <w:rFonts w:ascii="Arial Narrow" w:hAnsi="Arial Narrow"/>
          <w:lang w:val="es-AR"/>
        </w:rPr>
        <w:t xml:space="preserve"> de </w:t>
      </w:r>
      <w:r>
        <w:rPr>
          <w:rFonts w:ascii="Arial Narrow" w:hAnsi="Arial Narrow"/>
          <w:lang w:val="es-AR"/>
        </w:rPr>
        <w:t>O</w:t>
      </w:r>
      <w:r w:rsidR="002A20D2" w:rsidRPr="00D01B15">
        <w:rPr>
          <w:rFonts w:ascii="Arial Narrow" w:hAnsi="Arial Narrow"/>
          <w:lang w:val="es-AR"/>
        </w:rPr>
        <w:t>bras</w:t>
      </w:r>
      <w:r>
        <w:rPr>
          <w:rFonts w:ascii="Arial Narrow" w:hAnsi="Arial Narrow"/>
          <w:lang w:val="es-AR"/>
        </w:rPr>
        <w:t xml:space="preserve"> y</w:t>
      </w:r>
      <w:r w:rsidR="00903873" w:rsidRPr="00D01B15">
        <w:rPr>
          <w:rFonts w:ascii="Arial Narrow" w:hAnsi="Arial Narrow"/>
          <w:lang w:val="es-AR"/>
        </w:rPr>
        <w:t xml:space="preserve"> </w:t>
      </w:r>
      <w:r>
        <w:rPr>
          <w:rFonts w:ascii="Arial Narrow" w:hAnsi="Arial Narrow"/>
          <w:lang w:val="es-AR"/>
        </w:rPr>
        <w:t>S</w:t>
      </w:r>
      <w:r w:rsidR="00903873" w:rsidRPr="00D01B15">
        <w:rPr>
          <w:rFonts w:ascii="Arial Narrow" w:hAnsi="Arial Narrow"/>
          <w:lang w:val="es-AR"/>
        </w:rPr>
        <w:t xml:space="preserve">eguridad e </w:t>
      </w:r>
      <w:r>
        <w:rPr>
          <w:rFonts w:ascii="Arial Narrow" w:hAnsi="Arial Narrow"/>
          <w:lang w:val="es-AR"/>
        </w:rPr>
        <w:t>H</w:t>
      </w:r>
      <w:r w:rsidR="00903873" w:rsidRPr="00D01B15">
        <w:rPr>
          <w:rFonts w:ascii="Arial Narrow" w:hAnsi="Arial Narrow"/>
          <w:lang w:val="es-AR"/>
        </w:rPr>
        <w:t xml:space="preserve">igiene en el </w:t>
      </w:r>
      <w:r>
        <w:rPr>
          <w:rFonts w:ascii="Arial Narrow" w:hAnsi="Arial Narrow"/>
          <w:lang w:val="es-AR"/>
        </w:rPr>
        <w:t>T</w:t>
      </w:r>
      <w:r w:rsidR="00903873" w:rsidRPr="00D01B15">
        <w:rPr>
          <w:rFonts w:ascii="Arial Narrow" w:hAnsi="Arial Narrow"/>
          <w:lang w:val="es-AR"/>
        </w:rPr>
        <w:t>rabajo</w:t>
      </w:r>
      <w:r>
        <w:rPr>
          <w:rFonts w:ascii="Arial Narrow" w:hAnsi="Arial Narrow"/>
          <w:lang w:val="es-AR"/>
        </w:rPr>
        <w:t>,</w:t>
      </w:r>
      <w:r w:rsidR="00903873" w:rsidRPr="00D01B15">
        <w:rPr>
          <w:rFonts w:ascii="Arial Narrow" w:hAnsi="Arial Narrow"/>
          <w:lang w:val="es-AR"/>
        </w:rPr>
        <w:t xml:space="preserve"> y</w:t>
      </w:r>
      <w:r>
        <w:rPr>
          <w:rFonts w:ascii="Arial Narrow" w:hAnsi="Arial Narrow"/>
          <w:lang w:val="es-AR"/>
        </w:rPr>
        <w:t xml:space="preserve"> realizó estudios de</w:t>
      </w:r>
      <w:r w:rsidR="00903873" w:rsidRPr="00D01B15">
        <w:rPr>
          <w:rFonts w:ascii="Arial Narrow" w:hAnsi="Arial Narrow"/>
          <w:lang w:val="es-AR"/>
        </w:rPr>
        <w:t xml:space="preserve"> posgrado en </w:t>
      </w:r>
      <w:r>
        <w:rPr>
          <w:rFonts w:ascii="Arial Narrow" w:hAnsi="Arial Narrow"/>
          <w:lang w:val="es-AR"/>
        </w:rPr>
        <w:t>G</w:t>
      </w:r>
      <w:r w:rsidR="00903873" w:rsidRPr="00D01B15">
        <w:rPr>
          <w:rFonts w:ascii="Arial Narrow" w:hAnsi="Arial Narrow"/>
          <w:lang w:val="es-AR"/>
        </w:rPr>
        <w:t xml:space="preserve">erenciamiento de </w:t>
      </w:r>
      <w:r>
        <w:rPr>
          <w:rFonts w:ascii="Arial Narrow" w:hAnsi="Arial Narrow"/>
          <w:lang w:val="es-AR"/>
        </w:rPr>
        <w:t>P</w:t>
      </w:r>
      <w:r w:rsidR="00903873" w:rsidRPr="00D01B15">
        <w:rPr>
          <w:rFonts w:ascii="Arial Narrow" w:hAnsi="Arial Narrow"/>
          <w:lang w:val="es-AR"/>
        </w:rPr>
        <w:t>r</w:t>
      </w:r>
      <w:r w:rsidR="003A3E1A" w:rsidRPr="00D01B15">
        <w:rPr>
          <w:rFonts w:ascii="Arial Narrow" w:hAnsi="Arial Narrow"/>
          <w:lang w:val="es-AR"/>
        </w:rPr>
        <w:t xml:space="preserve">oyectos en </w:t>
      </w:r>
      <w:r>
        <w:rPr>
          <w:rFonts w:ascii="Arial Narrow" w:hAnsi="Arial Narrow"/>
          <w:lang w:val="es-AR"/>
        </w:rPr>
        <w:t xml:space="preserve">el </w:t>
      </w:r>
      <w:r w:rsidR="002A20D2" w:rsidRPr="00D01B15">
        <w:rPr>
          <w:rFonts w:ascii="Arial Narrow" w:hAnsi="Arial Narrow"/>
          <w:lang w:val="es-AR"/>
        </w:rPr>
        <w:t>PMI,</w:t>
      </w:r>
      <w:r w:rsidR="003A3E1A" w:rsidRPr="00D01B15">
        <w:rPr>
          <w:rFonts w:ascii="Arial Narrow" w:hAnsi="Arial Narrow"/>
          <w:lang w:val="es-AR"/>
        </w:rPr>
        <w:t xml:space="preserve"> Project Management</w:t>
      </w:r>
      <w:r w:rsidR="00903873" w:rsidRPr="00D01B15">
        <w:rPr>
          <w:rFonts w:ascii="Arial Narrow" w:hAnsi="Arial Narrow"/>
          <w:lang w:val="es-AR"/>
        </w:rPr>
        <w:t xml:space="preserve"> Institute de USA.  </w:t>
      </w:r>
    </w:p>
    <w:p w:rsidR="00903873" w:rsidRPr="00D01B15" w:rsidRDefault="00903873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>Desde principios de los años noventa ocup</w:t>
      </w:r>
      <w:r w:rsidR="004446BB">
        <w:rPr>
          <w:rFonts w:ascii="Arial Narrow" w:hAnsi="Arial Narrow"/>
          <w:lang w:val="es-AR"/>
        </w:rPr>
        <w:t>ó</w:t>
      </w:r>
      <w:r w:rsidRPr="00D01B15">
        <w:rPr>
          <w:rFonts w:ascii="Arial Narrow" w:hAnsi="Arial Narrow"/>
          <w:lang w:val="es-AR"/>
        </w:rPr>
        <w:t xml:space="preserve"> distintas posiciones en empresas constructoras y estudios de arquitectura de Argentina y </w:t>
      </w:r>
      <w:r w:rsidR="004446BB">
        <w:rPr>
          <w:rFonts w:ascii="Arial Narrow" w:hAnsi="Arial Narrow"/>
          <w:lang w:val="es-AR"/>
        </w:rPr>
        <w:t xml:space="preserve">de </w:t>
      </w:r>
      <w:r w:rsidRPr="00D01B15">
        <w:rPr>
          <w:rFonts w:ascii="Arial Narrow" w:hAnsi="Arial Narrow"/>
          <w:lang w:val="es-AR"/>
        </w:rPr>
        <w:t>España, donde se desempeñ</w:t>
      </w:r>
      <w:r w:rsidR="004446BB">
        <w:rPr>
          <w:rFonts w:ascii="Arial Narrow" w:hAnsi="Arial Narrow"/>
          <w:lang w:val="es-AR"/>
        </w:rPr>
        <w:t>ó</w:t>
      </w:r>
      <w:r w:rsidRPr="00D01B15">
        <w:rPr>
          <w:rFonts w:ascii="Arial Narrow" w:hAnsi="Arial Narrow"/>
          <w:lang w:val="es-AR"/>
        </w:rPr>
        <w:t xml:space="preserve"> como </w:t>
      </w:r>
      <w:r w:rsidR="004446BB">
        <w:rPr>
          <w:rFonts w:ascii="Arial Narrow" w:hAnsi="Arial Narrow"/>
          <w:lang w:val="es-AR"/>
        </w:rPr>
        <w:t>P</w:t>
      </w:r>
      <w:r w:rsidRPr="00D01B15">
        <w:rPr>
          <w:rFonts w:ascii="Arial Narrow" w:hAnsi="Arial Narrow"/>
          <w:lang w:val="es-AR"/>
        </w:rPr>
        <w:t xml:space="preserve">royectista, </w:t>
      </w:r>
      <w:r w:rsidR="004446BB">
        <w:rPr>
          <w:rFonts w:ascii="Arial Narrow" w:hAnsi="Arial Narrow"/>
          <w:lang w:val="es-AR"/>
        </w:rPr>
        <w:t>J</w:t>
      </w:r>
      <w:r w:rsidRPr="00D01B15">
        <w:rPr>
          <w:rFonts w:ascii="Arial Narrow" w:hAnsi="Arial Narrow"/>
          <w:lang w:val="es-AR"/>
        </w:rPr>
        <w:t xml:space="preserve">efe de </w:t>
      </w:r>
      <w:r w:rsidR="004446BB">
        <w:rPr>
          <w:rFonts w:ascii="Arial Narrow" w:hAnsi="Arial Narrow"/>
          <w:lang w:val="es-AR"/>
        </w:rPr>
        <w:t>O</w:t>
      </w:r>
      <w:r w:rsidRPr="00D01B15">
        <w:rPr>
          <w:rFonts w:ascii="Arial Narrow" w:hAnsi="Arial Narrow"/>
          <w:lang w:val="es-AR"/>
        </w:rPr>
        <w:t xml:space="preserve">bra, </w:t>
      </w:r>
      <w:r w:rsidR="004446BB">
        <w:rPr>
          <w:rFonts w:ascii="Arial Narrow" w:hAnsi="Arial Narrow"/>
          <w:lang w:val="es-AR"/>
        </w:rPr>
        <w:t>D</w:t>
      </w:r>
      <w:r w:rsidRPr="00D01B15">
        <w:rPr>
          <w:rFonts w:ascii="Arial Narrow" w:hAnsi="Arial Narrow"/>
          <w:lang w:val="es-AR"/>
        </w:rPr>
        <w:t xml:space="preserve">irector de </w:t>
      </w:r>
      <w:r w:rsidR="004446BB">
        <w:rPr>
          <w:rFonts w:ascii="Arial Narrow" w:hAnsi="Arial Narrow"/>
          <w:lang w:val="es-AR"/>
        </w:rPr>
        <w:t>O</w:t>
      </w:r>
      <w:r w:rsidRPr="00D01B15">
        <w:rPr>
          <w:rFonts w:ascii="Arial Narrow" w:hAnsi="Arial Narrow"/>
          <w:lang w:val="es-AR"/>
        </w:rPr>
        <w:t xml:space="preserve">bra y </w:t>
      </w:r>
      <w:r w:rsidR="004446BB">
        <w:rPr>
          <w:rFonts w:ascii="Arial Narrow" w:hAnsi="Arial Narrow"/>
          <w:lang w:val="es-AR"/>
        </w:rPr>
        <w:t>G</w:t>
      </w:r>
      <w:r w:rsidRPr="00D01B15">
        <w:rPr>
          <w:rFonts w:ascii="Arial Narrow" w:hAnsi="Arial Narrow"/>
          <w:lang w:val="es-AR"/>
        </w:rPr>
        <w:t xml:space="preserve">erente de </w:t>
      </w:r>
      <w:r w:rsidR="004446BB">
        <w:rPr>
          <w:rFonts w:ascii="Arial Narrow" w:hAnsi="Arial Narrow"/>
          <w:lang w:val="es-AR"/>
        </w:rPr>
        <w:t>C</w:t>
      </w:r>
      <w:r w:rsidR="003A3E1A" w:rsidRPr="00D01B15">
        <w:rPr>
          <w:rFonts w:ascii="Arial Narrow" w:hAnsi="Arial Narrow"/>
          <w:lang w:val="es-AR"/>
        </w:rPr>
        <w:t>onstrucción</w:t>
      </w:r>
      <w:r w:rsidRPr="00D01B15">
        <w:rPr>
          <w:rFonts w:ascii="Arial Narrow" w:hAnsi="Arial Narrow"/>
          <w:lang w:val="es-AR"/>
        </w:rPr>
        <w:t>.</w:t>
      </w:r>
    </w:p>
    <w:p w:rsidR="00903873" w:rsidRPr="00D01B15" w:rsidRDefault="00903873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>Trabaj</w:t>
      </w:r>
      <w:r w:rsidR="004446BB">
        <w:rPr>
          <w:rFonts w:ascii="Arial Narrow" w:hAnsi="Arial Narrow"/>
          <w:lang w:val="es-AR"/>
        </w:rPr>
        <w:t>ó</w:t>
      </w:r>
      <w:r w:rsidRPr="00D01B15">
        <w:rPr>
          <w:rFonts w:ascii="Arial Narrow" w:hAnsi="Arial Narrow"/>
          <w:lang w:val="es-AR"/>
        </w:rPr>
        <w:t xml:space="preserve"> </w:t>
      </w:r>
      <w:r w:rsidR="003A3E1A" w:rsidRPr="00D01B15">
        <w:rPr>
          <w:rFonts w:ascii="Arial Narrow" w:hAnsi="Arial Narrow"/>
          <w:lang w:val="es-AR"/>
        </w:rPr>
        <w:t>también</w:t>
      </w:r>
      <w:r w:rsidRPr="00D01B15">
        <w:rPr>
          <w:rFonts w:ascii="Arial Narrow" w:hAnsi="Arial Narrow"/>
          <w:lang w:val="es-AR"/>
        </w:rPr>
        <w:t xml:space="preserve"> como profesional independiente para </w:t>
      </w:r>
      <w:r w:rsidR="004446BB">
        <w:rPr>
          <w:rFonts w:ascii="Arial Narrow" w:hAnsi="Arial Narrow"/>
          <w:lang w:val="es-AR"/>
        </w:rPr>
        <w:t xml:space="preserve">distintos clientes en los rubros multisites </w:t>
      </w:r>
      <w:r w:rsidRPr="00D01B15">
        <w:rPr>
          <w:rFonts w:ascii="Arial Narrow" w:hAnsi="Arial Narrow"/>
          <w:lang w:val="es-AR"/>
        </w:rPr>
        <w:t>comercial, entidades bancarias y viviendas unifamiliares.</w:t>
      </w:r>
    </w:p>
    <w:p w:rsidR="00903873" w:rsidRPr="00A17E3E" w:rsidRDefault="00903873">
      <w:pPr>
        <w:rPr>
          <w:rFonts w:ascii="Arial Narrow" w:hAnsi="Arial Narrow"/>
          <w:sz w:val="16"/>
          <w:szCs w:val="16"/>
          <w:lang w:val="es-AR"/>
        </w:rPr>
      </w:pPr>
    </w:p>
    <w:p w:rsidR="00713BF0" w:rsidRDefault="00713BF0">
      <w:pPr>
        <w:rPr>
          <w:rFonts w:ascii="Arial Narrow" w:hAnsi="Arial Narrow"/>
          <w:b/>
          <w:lang w:val="es-AR"/>
        </w:rPr>
      </w:pPr>
    </w:p>
    <w:p w:rsidR="00713BF0" w:rsidRDefault="00713BF0">
      <w:pPr>
        <w:rPr>
          <w:rFonts w:ascii="Arial Narrow" w:hAnsi="Arial Narrow"/>
          <w:b/>
          <w:lang w:val="es-AR"/>
        </w:rPr>
      </w:pPr>
      <w:r>
        <w:rPr>
          <w:rFonts w:ascii="Arial Narrow" w:hAnsi="Arial Narrow"/>
          <w:b/>
          <w:lang w:val="es-AR"/>
        </w:rPr>
        <w:t>REFERENCIAS</w:t>
      </w:r>
    </w:p>
    <w:p w:rsidR="00713BF0" w:rsidRDefault="00713BF0">
      <w:pPr>
        <w:rPr>
          <w:rFonts w:ascii="Arial Narrow" w:hAnsi="Arial Narrow"/>
          <w:b/>
          <w:lang w:val="es-AR"/>
        </w:rPr>
      </w:pPr>
    </w:p>
    <w:p w:rsidR="00713BF0" w:rsidRDefault="00713BF0">
      <w:pPr>
        <w:rPr>
          <w:rFonts w:ascii="Arial Narrow" w:hAnsi="Arial Narrow"/>
          <w:lang w:val="es-AR"/>
        </w:rPr>
      </w:pPr>
      <w:r w:rsidRPr="00713BF0">
        <w:rPr>
          <w:rFonts w:ascii="Arial Narrow" w:hAnsi="Arial Narrow"/>
          <w:lang w:val="es-AR"/>
        </w:rPr>
        <w:t xml:space="preserve">Ing. Eduardo Sposito </w:t>
      </w:r>
      <w:r w:rsidRPr="00713BF0">
        <w:rPr>
          <w:rFonts w:ascii="Arial Narrow" w:hAnsi="Arial Narrow"/>
          <w:lang w:val="es-AR"/>
        </w:rPr>
        <w:tab/>
      </w:r>
      <w:r w:rsidRPr="00713BF0">
        <w:rPr>
          <w:rFonts w:ascii="Arial Narrow" w:hAnsi="Arial Narrow"/>
          <w:lang w:val="es-AR"/>
        </w:rPr>
        <w:tab/>
      </w:r>
      <w:r w:rsidRPr="00713BF0">
        <w:rPr>
          <w:rFonts w:ascii="Arial Narrow" w:hAnsi="Arial Narrow"/>
          <w:lang w:val="es-AR"/>
        </w:rPr>
        <w:tab/>
      </w:r>
      <w:hyperlink r:id="rId6" w:history="1">
        <w:r w:rsidRPr="000F1239">
          <w:rPr>
            <w:rStyle w:val="Hipervnculo"/>
            <w:rFonts w:ascii="Arial Narrow" w:hAnsi="Arial Narrow"/>
            <w:lang w:val="es-AR"/>
          </w:rPr>
          <w:t>eduardosposito@lendlease.com</w:t>
        </w:r>
      </w:hyperlink>
      <w:r>
        <w:rPr>
          <w:rFonts w:ascii="Arial Narrow" w:hAnsi="Arial Narrow"/>
          <w:lang w:val="es-AR"/>
        </w:rPr>
        <w:t xml:space="preserve">                </w:t>
      </w:r>
      <w:r w:rsidRPr="00713BF0">
        <w:rPr>
          <w:rFonts w:ascii="Arial Narrow" w:hAnsi="Arial Narrow"/>
          <w:lang w:val="es-AR"/>
        </w:rPr>
        <w:t>1144134597</w:t>
      </w:r>
    </w:p>
    <w:p w:rsidR="00713BF0" w:rsidRPr="00713BF0" w:rsidRDefault="00713BF0">
      <w:pPr>
        <w:rPr>
          <w:rFonts w:ascii="Arial Narrow" w:hAnsi="Arial Narrow"/>
          <w:lang w:val="es-AR"/>
        </w:rPr>
      </w:pPr>
    </w:p>
    <w:p w:rsidR="00713BF0" w:rsidRPr="00713BF0" w:rsidRDefault="00713BF0">
      <w:pPr>
        <w:rPr>
          <w:rFonts w:ascii="Arial Narrow" w:hAnsi="Arial Narrow"/>
          <w:lang w:val="es-AR"/>
        </w:rPr>
      </w:pPr>
    </w:p>
    <w:p w:rsidR="00713BF0" w:rsidRDefault="00713BF0">
      <w:pPr>
        <w:rPr>
          <w:rFonts w:ascii="Arial Narrow" w:hAnsi="Arial Narrow"/>
          <w:lang w:val="es-AR"/>
        </w:rPr>
      </w:pPr>
      <w:r w:rsidRPr="00713BF0">
        <w:rPr>
          <w:rFonts w:ascii="Arial Narrow" w:hAnsi="Arial Narrow"/>
          <w:lang w:val="es-AR"/>
        </w:rPr>
        <w:t>Arq.</w:t>
      </w:r>
      <w:ins w:id="0" w:author="mariano wolkstein" w:date="2013-07-09T20:52:00Z">
        <w:r>
          <w:rPr>
            <w:rFonts w:ascii="Arial Narrow" w:hAnsi="Arial Narrow"/>
            <w:lang w:val="es-AR"/>
          </w:rPr>
          <w:t xml:space="preserve"> </w:t>
        </w:r>
      </w:ins>
      <w:r w:rsidRPr="00713BF0">
        <w:rPr>
          <w:rFonts w:ascii="Arial Narrow" w:hAnsi="Arial Narrow"/>
          <w:lang w:val="es-AR"/>
        </w:rPr>
        <w:t>Gabriel Fiorito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 w:rsidRPr="002B6B76">
        <w:rPr>
          <w:rFonts w:ascii="Arial Narrow" w:hAnsi="Arial Narrow"/>
        </w:rPr>
        <w:fldChar w:fldCharType="begin"/>
      </w:r>
      <w:r w:rsidRPr="005F7F57">
        <w:rPr>
          <w:rFonts w:ascii="Arial Narrow" w:hAnsi="Arial Narrow"/>
          <w:rPrChange w:id="1" w:author="mariano wolkstein" w:date="2013-07-09T21:05:00Z">
            <w:rPr>
              <w:sz w:val="20"/>
              <w:szCs w:val="20"/>
            </w:rPr>
          </w:rPrChange>
        </w:rPr>
        <w:instrText xml:space="preserve"> HYPERLINK "mailto:gabriel.fiorito@gmail.com" </w:instrText>
      </w:r>
      <w:r w:rsidRPr="002B6B76">
        <w:rPr>
          <w:rFonts w:ascii="Arial Narrow" w:hAnsi="Arial Narrow"/>
        </w:rPr>
        <w:fldChar w:fldCharType="separate"/>
      </w:r>
      <w:r w:rsidRPr="005F7F57">
        <w:rPr>
          <w:rFonts w:ascii="Arial Narrow" w:hAnsi="Arial Narrow" w:cs="Arial"/>
          <w:color w:val="006699"/>
          <w:u w:val="single"/>
          <w:bdr w:val="none" w:sz="0" w:space="0" w:color="auto" w:frame="1"/>
          <w:shd w:val="clear" w:color="auto" w:fill="FFFFFF"/>
          <w:rPrChange w:id="2" w:author="mariano wolkstein" w:date="2013-07-09T21:05:00Z">
            <w:rPr>
              <w:rFonts w:ascii="Arial" w:hAnsi="Arial" w:cs="Arial"/>
              <w:color w:val="006699"/>
              <w:sz w:val="20"/>
              <w:szCs w:val="20"/>
              <w:u w:val="single"/>
              <w:bdr w:val="none" w:sz="0" w:space="0" w:color="auto" w:frame="1"/>
              <w:shd w:val="clear" w:color="auto" w:fill="FFFFFF"/>
            </w:rPr>
          </w:rPrChange>
        </w:rPr>
        <w:t>gabriel.fiorito@gmail.com</w:t>
      </w:r>
      <w:r w:rsidRPr="002B6B76">
        <w:rPr>
          <w:rFonts w:ascii="Arial Narrow" w:hAnsi="Arial Narrow"/>
        </w:rPr>
        <w:fldChar w:fldCharType="end"/>
      </w:r>
      <w:r w:rsidRPr="00713BF0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650A6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650A6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650A6A" w:rsidRPr="002B6B76">
        <w:rPr>
          <w:rFonts w:ascii="Arial Narrow" w:hAnsi="Arial Narrow" w:cs="Arial"/>
          <w:color w:val="000000"/>
          <w:shd w:val="clear" w:color="auto" w:fill="FFFFFF"/>
        </w:rPr>
        <w:t xml:space="preserve">  1144397951</w:t>
      </w:r>
      <w:r w:rsidRPr="005564B1">
        <w:rPr>
          <w:rFonts w:ascii="Arial Narrow" w:hAnsi="Arial Narrow"/>
          <w:lang w:val="es-AR"/>
        </w:rPr>
        <w:tab/>
      </w:r>
    </w:p>
    <w:p w:rsidR="0097060D" w:rsidRDefault="00713BF0">
      <w:pPr>
        <w:rPr>
          <w:rFonts w:ascii="Arial Narrow" w:hAnsi="Arial Narrow"/>
          <w:lang w:val="es-AR"/>
        </w:rPr>
      </w:pP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</w:p>
    <w:p w:rsidR="0097060D" w:rsidRDefault="0097060D">
      <w:pPr>
        <w:rPr>
          <w:rFonts w:ascii="Arial Narrow" w:hAnsi="Arial Narrow"/>
          <w:lang w:val="es-AR"/>
        </w:rPr>
      </w:pPr>
    </w:p>
    <w:p w:rsidR="00713BF0" w:rsidRPr="00713BF0" w:rsidDel="00713BF0" w:rsidRDefault="00713BF0">
      <w:pPr>
        <w:rPr>
          <w:del w:id="3" w:author="mariano wolkstein" w:date="2013-07-09T20:56:00Z"/>
          <w:rFonts w:ascii="Arial Narrow" w:hAnsi="Arial Narrow"/>
          <w:sz w:val="20"/>
          <w:szCs w:val="20"/>
          <w:lang w:val="es-AR"/>
        </w:rPr>
      </w:pPr>
      <w:del w:id="4" w:author="mariano wolkstein" w:date="2013-07-09T21:01:00Z">
        <w:r w:rsidDel="0097060D">
          <w:rPr>
            <w:rFonts w:ascii="Arial Narrow" w:hAnsi="Arial Narrow"/>
            <w:lang w:val="es-AR"/>
          </w:rPr>
          <w:tab/>
        </w:r>
        <w:r w:rsidDel="0097060D">
          <w:rPr>
            <w:rFonts w:ascii="Arial Narrow" w:hAnsi="Arial Narrow"/>
            <w:lang w:val="es-AR"/>
          </w:rPr>
          <w:tab/>
        </w:r>
        <w:r w:rsidDel="0097060D">
          <w:rPr>
            <w:rFonts w:ascii="Arial Narrow" w:hAnsi="Arial Narrow"/>
            <w:lang w:val="es-AR"/>
          </w:rPr>
          <w:tab/>
        </w:r>
      </w:del>
    </w:p>
    <w:p w:rsidR="00713BF0" w:rsidRPr="00713BF0" w:rsidDel="00713BF0" w:rsidRDefault="00713BF0">
      <w:pPr>
        <w:rPr>
          <w:del w:id="5" w:author="mariano wolkstein" w:date="2013-07-09T20:56:00Z"/>
          <w:rFonts w:ascii="Arial Narrow" w:hAnsi="Arial Narrow"/>
          <w:lang w:val="es-AR"/>
        </w:rPr>
      </w:pPr>
    </w:p>
    <w:p w:rsidR="00713BF0" w:rsidRDefault="00713BF0">
      <w:pPr>
        <w:rPr>
          <w:rFonts w:ascii="Arial Narrow" w:hAnsi="Arial Narrow"/>
          <w:lang w:val="es-AR"/>
        </w:rPr>
      </w:pPr>
      <w:r w:rsidRPr="00713BF0">
        <w:rPr>
          <w:rFonts w:ascii="Arial Narrow" w:hAnsi="Arial Narrow"/>
          <w:lang w:val="es-AR"/>
        </w:rPr>
        <w:t>Arq.</w:t>
      </w:r>
      <w:r>
        <w:rPr>
          <w:rFonts w:ascii="Arial Narrow" w:hAnsi="Arial Narrow"/>
          <w:lang w:val="es-AR"/>
        </w:rPr>
        <w:t xml:space="preserve"> </w:t>
      </w:r>
      <w:r w:rsidRPr="00713BF0">
        <w:rPr>
          <w:rFonts w:ascii="Arial Narrow" w:hAnsi="Arial Narrow"/>
          <w:lang w:val="es-AR"/>
        </w:rPr>
        <w:t>Raúl Tomassi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ins w:id="6" w:author="mariano wolkstein" w:date="2013-07-09T21:14:00Z">
        <w:r w:rsidR="00072107" w:rsidRPr="002B6B76">
          <w:rPr>
            <w:rFonts w:ascii="Arial Narrow" w:hAnsi="Arial Narrow" w:cs="Arial"/>
            <w:color w:val="006699"/>
            <w:u w:val="single"/>
            <w:bdr w:val="none" w:sz="0" w:space="0" w:color="auto" w:frame="1"/>
            <w:shd w:val="clear" w:color="auto" w:fill="FFFFFF"/>
          </w:rPr>
          <w:t>raul_tommasi@hotmail.com</w:t>
        </w:r>
      </w:ins>
      <w:r w:rsidRPr="00713BF0">
        <w:rPr>
          <w:rFonts w:ascii="Arial" w:hAnsi="Arial" w:cs="Arial"/>
          <w:color w:val="000000"/>
          <w:sz w:val="17"/>
          <w:szCs w:val="17"/>
          <w:shd w:val="clear" w:color="auto" w:fill="FFFFFF"/>
        </w:rPr>
        <w:t> </w:t>
      </w:r>
      <w:bookmarkStart w:id="7" w:name="_GoBack"/>
      <w:bookmarkEnd w:id="7"/>
      <w:r w:rsidR="00204EAC">
        <w:rPr>
          <w:rFonts w:ascii="Arial" w:hAnsi="Arial" w:cs="Arial"/>
          <w:color w:val="000000"/>
          <w:sz w:val="17"/>
          <w:szCs w:val="17"/>
          <w:shd w:val="clear" w:color="auto" w:fill="FFFFFF"/>
        </w:rPr>
        <w:tab/>
      </w:r>
      <w:r w:rsidR="00204EAC">
        <w:rPr>
          <w:rFonts w:ascii="Arial" w:hAnsi="Arial" w:cs="Arial"/>
          <w:color w:val="000000"/>
          <w:sz w:val="17"/>
          <w:szCs w:val="17"/>
          <w:shd w:val="clear" w:color="auto" w:fill="FFFFFF"/>
        </w:rPr>
        <w:tab/>
        <w:t xml:space="preserve">  </w:t>
      </w:r>
      <w:r w:rsidR="00204EAC">
        <w:rPr>
          <w:rFonts w:ascii="Arial Narrow" w:hAnsi="Arial Narrow"/>
          <w:lang w:val="es-AR"/>
        </w:rPr>
        <w:t>1134432451</w:t>
      </w:r>
    </w:p>
    <w:p w:rsidR="00204EAC" w:rsidRPr="00713BF0" w:rsidRDefault="00204EAC">
      <w:pPr>
        <w:rPr>
          <w:rFonts w:ascii="Arial Narrow" w:hAnsi="Arial Narrow"/>
          <w:lang w:val="es-AR"/>
        </w:rPr>
      </w:pPr>
    </w:p>
    <w:p w:rsidR="00713BF0" w:rsidRDefault="00713BF0">
      <w:pPr>
        <w:rPr>
          <w:rFonts w:ascii="Arial Narrow" w:hAnsi="Arial Narrow"/>
          <w:lang w:val="es-AR"/>
        </w:rPr>
      </w:pPr>
    </w:p>
    <w:p w:rsidR="00713BF0" w:rsidRDefault="00713BF0">
      <w:pPr>
        <w:rPr>
          <w:rFonts w:ascii="Arial Narrow" w:hAnsi="Arial Narrow"/>
          <w:lang w:val="es-AR"/>
        </w:rPr>
      </w:pPr>
      <w:r w:rsidRPr="00713BF0">
        <w:rPr>
          <w:rFonts w:ascii="Arial Narrow" w:hAnsi="Arial Narrow"/>
          <w:lang w:val="es-AR"/>
        </w:rPr>
        <w:t>Arq.</w:t>
      </w:r>
      <w:ins w:id="8" w:author="mariano wolkstein" w:date="2013-07-09T20:51:00Z">
        <w:r>
          <w:rPr>
            <w:rFonts w:ascii="Arial Narrow" w:hAnsi="Arial Narrow"/>
            <w:lang w:val="es-AR"/>
          </w:rPr>
          <w:t xml:space="preserve"> </w:t>
        </w:r>
      </w:ins>
      <w:r w:rsidRPr="00713BF0">
        <w:rPr>
          <w:rFonts w:ascii="Arial Narrow" w:hAnsi="Arial Narrow"/>
          <w:lang w:val="es-AR"/>
        </w:rPr>
        <w:t>Eduardo Fulco</w:t>
      </w:r>
      <w:r w:rsidR="0097060D">
        <w:rPr>
          <w:rFonts w:ascii="Arial Narrow" w:hAnsi="Arial Narrow"/>
          <w:lang w:val="es-AR"/>
        </w:rPr>
        <w:tab/>
      </w:r>
      <w:r w:rsidR="0097060D">
        <w:rPr>
          <w:rFonts w:ascii="Arial Narrow" w:hAnsi="Arial Narrow"/>
          <w:lang w:val="es-AR"/>
        </w:rPr>
        <w:tab/>
      </w:r>
      <w:r w:rsidR="0097060D">
        <w:rPr>
          <w:rFonts w:ascii="Arial Narrow" w:hAnsi="Arial Narrow"/>
          <w:lang w:val="es-AR"/>
        </w:rPr>
        <w:tab/>
      </w:r>
      <w:hyperlink r:id="rId7" w:history="1">
        <w:r w:rsidR="0097060D" w:rsidRPr="000F1239">
          <w:rPr>
            <w:rStyle w:val="Hipervnculo"/>
            <w:rFonts w:ascii="Arial Narrow" w:hAnsi="Arial Narrow"/>
            <w:lang w:val="es-AR"/>
          </w:rPr>
          <w:t>eduardofulco@amercon.com.ar</w:t>
        </w:r>
      </w:hyperlink>
      <w:r w:rsidR="00204EAC">
        <w:rPr>
          <w:rFonts w:ascii="Arial Narrow" w:hAnsi="Arial Narrow"/>
          <w:lang w:val="es-AR"/>
        </w:rPr>
        <w:tab/>
      </w:r>
      <w:r w:rsidR="00204EAC">
        <w:rPr>
          <w:rFonts w:ascii="Arial Narrow" w:hAnsi="Arial Narrow"/>
          <w:lang w:val="es-AR"/>
        </w:rPr>
        <w:tab/>
        <w:t xml:space="preserve">  418*186</w:t>
      </w:r>
    </w:p>
    <w:p w:rsidR="0097060D" w:rsidRDefault="0097060D">
      <w:pPr>
        <w:rPr>
          <w:rFonts w:ascii="Arial Narrow" w:hAnsi="Arial Narrow"/>
          <w:lang w:val="es-AR"/>
        </w:rPr>
      </w:pPr>
    </w:p>
    <w:p w:rsidR="0097060D" w:rsidRPr="00713BF0" w:rsidRDefault="0097060D">
      <w:pPr>
        <w:rPr>
          <w:rFonts w:ascii="Arial Narrow" w:hAnsi="Arial Narrow"/>
          <w:lang w:val="es-AR"/>
        </w:rPr>
      </w:pPr>
    </w:p>
    <w:p w:rsidR="00713BF0" w:rsidRPr="00713BF0" w:rsidRDefault="00713BF0">
      <w:pPr>
        <w:rPr>
          <w:rFonts w:ascii="Arial Narrow" w:hAnsi="Arial Narrow"/>
          <w:lang w:val="es-AR"/>
        </w:rPr>
      </w:pPr>
    </w:p>
    <w:p w:rsidR="00713BF0" w:rsidRPr="00713BF0" w:rsidRDefault="00713BF0">
      <w:pPr>
        <w:rPr>
          <w:rFonts w:ascii="Arial Narrow" w:hAnsi="Arial Narrow"/>
          <w:lang w:val="es-AR"/>
        </w:rPr>
      </w:pPr>
    </w:p>
    <w:p w:rsidR="00713BF0" w:rsidRDefault="00713BF0">
      <w:pPr>
        <w:rPr>
          <w:rFonts w:ascii="Arial Narrow" w:hAnsi="Arial Narrow"/>
          <w:b/>
          <w:lang w:val="es-AR"/>
        </w:rPr>
      </w:pPr>
    </w:p>
    <w:p w:rsidR="00713BF0" w:rsidRDefault="00713BF0">
      <w:pPr>
        <w:rPr>
          <w:rFonts w:ascii="Arial Narrow" w:hAnsi="Arial Narrow"/>
          <w:b/>
          <w:lang w:val="es-AR"/>
        </w:rPr>
      </w:pPr>
    </w:p>
    <w:p w:rsidR="00713BF0" w:rsidRDefault="00713BF0">
      <w:pPr>
        <w:rPr>
          <w:rFonts w:ascii="Arial Narrow" w:hAnsi="Arial Narrow"/>
          <w:b/>
          <w:lang w:val="es-AR"/>
        </w:rPr>
      </w:pPr>
    </w:p>
    <w:p w:rsidR="00713BF0" w:rsidRDefault="00713BF0">
      <w:pPr>
        <w:rPr>
          <w:rFonts w:ascii="Arial Narrow" w:hAnsi="Arial Narrow"/>
          <w:b/>
          <w:lang w:val="es-AR"/>
        </w:rPr>
      </w:pPr>
    </w:p>
    <w:p w:rsidR="0097060D" w:rsidRDefault="00903873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b/>
          <w:lang w:val="es-AR"/>
        </w:rPr>
        <w:t>EXPERIENCIA SELECCIONADA</w:t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Pr="00324422">
        <w:rPr>
          <w:rFonts w:ascii="Arial Narrow" w:hAnsi="Arial Narrow"/>
          <w:b/>
          <w:lang w:val="es-AR"/>
        </w:rPr>
        <w:t>Obras de Arquitectura</w:t>
      </w:r>
      <w:r w:rsidR="006C1083">
        <w:rPr>
          <w:rFonts w:ascii="Arial Narrow" w:hAnsi="Arial Narrow"/>
          <w:lang w:val="es-AR"/>
        </w:rPr>
        <w:tab/>
      </w:r>
    </w:p>
    <w:p w:rsidR="0097060D" w:rsidRPr="00D01B15" w:rsidRDefault="0097060D">
      <w:pPr>
        <w:rPr>
          <w:rFonts w:ascii="Arial Narrow" w:hAnsi="Arial Narrow"/>
          <w:lang w:val="es-AR"/>
        </w:rPr>
      </w:pPr>
    </w:p>
    <w:p w:rsidR="00F220BA" w:rsidRPr="00D01B15" w:rsidRDefault="00903873">
      <w:pPr>
        <w:rPr>
          <w:rFonts w:ascii="Arial Narrow" w:hAnsi="Arial Narrow"/>
          <w:b/>
          <w:lang w:val="es-AR"/>
        </w:rPr>
      </w:pPr>
      <w:r w:rsidRPr="00D01B15">
        <w:rPr>
          <w:rFonts w:ascii="Arial Narrow" w:hAnsi="Arial Narrow"/>
          <w:b/>
          <w:lang w:val="es-AR"/>
        </w:rPr>
        <w:t>ARGENTINA</w:t>
      </w:r>
    </w:p>
    <w:p w:rsidR="00903873" w:rsidRPr="00F220BA" w:rsidRDefault="00903873">
      <w:pPr>
        <w:rPr>
          <w:rFonts w:ascii="Arial Narrow" w:hAnsi="Arial Narrow"/>
          <w:b/>
          <w:color w:val="FF0000"/>
          <w:u w:val="single"/>
          <w:lang w:val="es-AR"/>
        </w:rPr>
      </w:pPr>
      <w:smartTag w:uri="urn:schemas-microsoft-com:office:smarttags" w:element="metricconverter">
        <w:smartTagPr>
          <w:attr w:name="ProductID" w:val="2004 a"/>
        </w:smartTagPr>
        <w:r w:rsidRPr="00F220BA">
          <w:rPr>
            <w:rFonts w:ascii="Arial Narrow" w:hAnsi="Arial Narrow"/>
            <w:b/>
            <w:u w:val="single"/>
            <w:lang w:val="es-AR"/>
          </w:rPr>
          <w:t>2004</w:t>
        </w:r>
        <w:r w:rsidR="004446BB" w:rsidRPr="00F220BA">
          <w:rPr>
            <w:rFonts w:ascii="Arial Narrow" w:hAnsi="Arial Narrow"/>
            <w:b/>
            <w:u w:val="single"/>
            <w:lang w:val="es-AR"/>
          </w:rPr>
          <w:t xml:space="preserve"> </w:t>
        </w:r>
        <w:r w:rsidRPr="00F220BA">
          <w:rPr>
            <w:rFonts w:ascii="Arial Narrow" w:hAnsi="Arial Narrow"/>
            <w:b/>
            <w:u w:val="single"/>
            <w:lang w:val="es-AR"/>
          </w:rPr>
          <w:t>a</w:t>
        </w:r>
      </w:smartTag>
      <w:r w:rsidRPr="00F220BA">
        <w:rPr>
          <w:rFonts w:ascii="Arial Narrow" w:hAnsi="Arial Narrow"/>
          <w:b/>
          <w:u w:val="single"/>
          <w:lang w:val="es-AR"/>
        </w:rPr>
        <w:t xml:space="preserve"> la actualidad</w:t>
      </w:r>
      <w:r w:rsidR="00F220BA">
        <w:rPr>
          <w:rFonts w:ascii="Arial Narrow" w:hAnsi="Arial Narrow"/>
          <w:u w:val="single"/>
          <w:lang w:val="es-AR"/>
        </w:rPr>
        <w:t xml:space="preserve"> </w:t>
      </w:r>
    </w:p>
    <w:p w:rsidR="0041295A" w:rsidRPr="00F220BA" w:rsidRDefault="0041295A" w:rsidP="0041295A">
      <w:pPr>
        <w:rPr>
          <w:rFonts w:ascii="Arial Narrow" w:hAnsi="Arial Narrow"/>
          <w:sz w:val="10"/>
          <w:szCs w:val="10"/>
          <w:lang w:val="es-AR"/>
        </w:rPr>
      </w:pPr>
    </w:p>
    <w:p w:rsidR="007A62D1" w:rsidRPr="00D01B15" w:rsidRDefault="007A62D1" w:rsidP="007A62D1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Edificio de propiedad horizontal en </w:t>
      </w:r>
      <w:r>
        <w:rPr>
          <w:rFonts w:ascii="Arial Narrow" w:hAnsi="Arial Narrow"/>
          <w:b/>
          <w:lang w:val="es-AR"/>
        </w:rPr>
        <w:t>Alberdi 441</w:t>
      </w:r>
      <w:r w:rsidRPr="00D01B15">
        <w:rPr>
          <w:rFonts w:ascii="Arial Narrow" w:hAnsi="Arial Narrow"/>
          <w:lang w:val="es-AR"/>
        </w:rPr>
        <w:t xml:space="preserve"> </w:t>
      </w:r>
      <w:r>
        <w:rPr>
          <w:rFonts w:ascii="Arial Narrow" w:hAnsi="Arial Narrow"/>
          <w:lang w:val="es-AR"/>
        </w:rPr>
        <w:t>– Olivos-Pcia de Bs.As.</w:t>
      </w:r>
      <w:r w:rsidRPr="00D01B15">
        <w:rPr>
          <w:rFonts w:ascii="Arial Narrow" w:hAnsi="Arial Narrow"/>
          <w:lang w:val="es-AR"/>
        </w:rPr>
        <w:t xml:space="preserve">  para GRID SA </w:t>
      </w:r>
      <w:r>
        <w:rPr>
          <w:rFonts w:ascii="Arial Narrow" w:hAnsi="Arial Narrow"/>
          <w:lang w:val="es-AR"/>
        </w:rPr>
        <w:t>(</w:t>
      </w:r>
      <w:r w:rsidRPr="00D01B15">
        <w:rPr>
          <w:rFonts w:ascii="Arial Narrow" w:hAnsi="Arial Narrow"/>
          <w:lang w:val="es-AR"/>
        </w:rPr>
        <w:t>en ejecución</w:t>
      </w:r>
      <w:r w:rsidR="00FA4B27">
        <w:rPr>
          <w:rFonts w:ascii="Arial Narrow" w:hAnsi="Arial Narrow"/>
          <w:lang w:val="es-AR"/>
        </w:rPr>
        <w:t>),</w:t>
      </w:r>
      <w:r>
        <w:rPr>
          <w:rFonts w:ascii="Arial Narrow" w:hAnsi="Arial Narrow"/>
          <w:lang w:val="es-AR"/>
        </w:rPr>
        <w:t xml:space="preserve"> tarea desempeñada gerente de </w:t>
      </w:r>
      <w:r w:rsidR="00324422">
        <w:rPr>
          <w:rFonts w:ascii="Arial Narrow" w:hAnsi="Arial Narrow"/>
          <w:lang w:val="es-AR"/>
        </w:rPr>
        <w:t>preconstrucción</w:t>
      </w:r>
      <w:r>
        <w:rPr>
          <w:rFonts w:ascii="Arial Narrow" w:hAnsi="Arial Narrow"/>
          <w:lang w:val="es-AR"/>
        </w:rPr>
        <w:t xml:space="preserve"> y construcción.</w:t>
      </w:r>
    </w:p>
    <w:p w:rsidR="007A62D1" w:rsidRDefault="007A62D1" w:rsidP="0041295A">
      <w:pPr>
        <w:rPr>
          <w:rFonts w:ascii="Arial Narrow" w:hAnsi="Arial Narrow"/>
          <w:lang w:val="es-AR"/>
        </w:rPr>
      </w:pPr>
    </w:p>
    <w:p w:rsidR="0041295A" w:rsidRPr="00D01B15" w:rsidRDefault="0041295A" w:rsidP="0041295A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Edificio de propiedad horizontal en </w:t>
      </w:r>
      <w:r w:rsidR="004446BB" w:rsidRPr="00F220BA">
        <w:rPr>
          <w:rFonts w:ascii="Arial Narrow" w:hAnsi="Arial Narrow"/>
          <w:b/>
          <w:lang w:val="es-AR"/>
        </w:rPr>
        <w:t xml:space="preserve">José </w:t>
      </w:r>
      <w:r w:rsidRPr="00F220BA">
        <w:rPr>
          <w:rFonts w:ascii="Arial Narrow" w:hAnsi="Arial Narrow"/>
          <w:b/>
          <w:lang w:val="es-AR"/>
        </w:rPr>
        <w:t>Bonifacio 1521</w:t>
      </w:r>
      <w:r w:rsidRPr="00D01B15">
        <w:rPr>
          <w:rFonts w:ascii="Arial Narrow" w:hAnsi="Arial Narrow"/>
          <w:lang w:val="es-AR"/>
        </w:rPr>
        <w:t xml:space="preserve"> </w:t>
      </w:r>
      <w:r w:rsidR="004446BB">
        <w:rPr>
          <w:rFonts w:ascii="Arial Narrow" w:hAnsi="Arial Narrow"/>
          <w:lang w:val="es-AR"/>
        </w:rPr>
        <w:t xml:space="preserve">- </w:t>
      </w:r>
      <w:r w:rsidRPr="00D01B15">
        <w:rPr>
          <w:rFonts w:ascii="Arial Narrow" w:hAnsi="Arial Narrow"/>
          <w:lang w:val="es-AR"/>
        </w:rPr>
        <w:t xml:space="preserve">CABA  para GRID SA </w:t>
      </w:r>
      <w:r w:rsidR="004446BB">
        <w:rPr>
          <w:rFonts w:ascii="Arial Narrow" w:hAnsi="Arial Narrow"/>
          <w:lang w:val="es-AR"/>
        </w:rPr>
        <w:t>(</w:t>
      </w:r>
      <w:r w:rsidRPr="00D01B15">
        <w:rPr>
          <w:rFonts w:ascii="Arial Narrow" w:hAnsi="Arial Narrow"/>
          <w:lang w:val="es-AR"/>
        </w:rPr>
        <w:t>en ejecución</w:t>
      </w:r>
      <w:r w:rsidR="007A62D1">
        <w:rPr>
          <w:rFonts w:ascii="Arial Narrow" w:hAnsi="Arial Narrow"/>
          <w:lang w:val="es-AR"/>
        </w:rPr>
        <w:t>)</w:t>
      </w:r>
      <w:r w:rsidR="007A62D1" w:rsidRPr="007A62D1">
        <w:rPr>
          <w:rFonts w:ascii="Arial Narrow" w:hAnsi="Arial Narrow"/>
          <w:lang w:val="es-AR"/>
        </w:rPr>
        <w:t>,</w:t>
      </w:r>
      <w:r w:rsidR="007A62D1">
        <w:rPr>
          <w:rFonts w:ascii="Arial Narrow" w:hAnsi="Arial Narrow"/>
          <w:lang w:val="es-AR"/>
        </w:rPr>
        <w:t xml:space="preserve"> tarea desempeñada gerente de </w:t>
      </w:r>
      <w:r w:rsidR="00324422">
        <w:rPr>
          <w:rFonts w:ascii="Arial Narrow" w:hAnsi="Arial Narrow"/>
          <w:lang w:val="es-AR"/>
        </w:rPr>
        <w:t>preconstrucción</w:t>
      </w:r>
      <w:r w:rsidR="007A62D1">
        <w:rPr>
          <w:rFonts w:ascii="Arial Narrow" w:hAnsi="Arial Narrow"/>
          <w:lang w:val="es-AR"/>
        </w:rPr>
        <w:t xml:space="preserve"> y construcción.</w:t>
      </w:r>
    </w:p>
    <w:p w:rsidR="00903873" w:rsidRPr="00F220BA" w:rsidRDefault="00903873">
      <w:pPr>
        <w:rPr>
          <w:rFonts w:ascii="Arial Narrow" w:hAnsi="Arial Narrow"/>
          <w:sz w:val="12"/>
          <w:szCs w:val="12"/>
          <w:lang w:val="es-AR"/>
        </w:rPr>
      </w:pPr>
    </w:p>
    <w:p w:rsidR="0041295A" w:rsidRPr="00D01B15" w:rsidRDefault="0041295A" w:rsidP="0041295A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Edificio de propiedad horizontal en </w:t>
      </w:r>
      <w:r w:rsidRPr="00F220BA">
        <w:rPr>
          <w:rFonts w:ascii="Arial Narrow" w:hAnsi="Arial Narrow"/>
          <w:b/>
          <w:lang w:val="es-AR"/>
        </w:rPr>
        <w:t>Medrano 1044</w:t>
      </w:r>
      <w:r w:rsidRPr="00D01B15">
        <w:rPr>
          <w:rFonts w:ascii="Arial Narrow" w:hAnsi="Arial Narrow"/>
          <w:lang w:val="es-AR"/>
        </w:rPr>
        <w:t xml:space="preserve"> </w:t>
      </w:r>
      <w:r w:rsidR="004446BB">
        <w:rPr>
          <w:rFonts w:ascii="Arial Narrow" w:hAnsi="Arial Narrow"/>
          <w:lang w:val="es-AR"/>
        </w:rPr>
        <w:t xml:space="preserve">- </w:t>
      </w:r>
      <w:r w:rsidRPr="00D01B15">
        <w:rPr>
          <w:rFonts w:ascii="Arial Narrow" w:hAnsi="Arial Narrow"/>
          <w:lang w:val="es-AR"/>
        </w:rPr>
        <w:t>CABA para GRID SA</w:t>
      </w:r>
      <w:r w:rsidR="007A62D1">
        <w:rPr>
          <w:rFonts w:ascii="Arial Narrow" w:hAnsi="Arial Narrow"/>
          <w:lang w:val="es-AR"/>
        </w:rPr>
        <w:t>,</w:t>
      </w:r>
      <w:r w:rsidR="007A62D1" w:rsidRPr="007A62D1">
        <w:rPr>
          <w:rFonts w:ascii="Arial Narrow" w:hAnsi="Arial Narrow"/>
          <w:lang w:val="es-AR"/>
        </w:rPr>
        <w:t xml:space="preserve"> </w:t>
      </w:r>
      <w:r w:rsidR="007A62D1">
        <w:rPr>
          <w:rFonts w:ascii="Arial Narrow" w:hAnsi="Arial Narrow"/>
          <w:lang w:val="es-AR"/>
        </w:rPr>
        <w:t xml:space="preserve">tarea desempeñada gerente de </w:t>
      </w:r>
      <w:r w:rsidR="00324422">
        <w:rPr>
          <w:rFonts w:ascii="Arial Narrow" w:hAnsi="Arial Narrow"/>
          <w:lang w:val="es-AR"/>
        </w:rPr>
        <w:t>preconstrucción</w:t>
      </w:r>
      <w:r w:rsidR="007A62D1">
        <w:rPr>
          <w:rFonts w:ascii="Arial Narrow" w:hAnsi="Arial Narrow"/>
          <w:lang w:val="es-AR"/>
        </w:rPr>
        <w:t xml:space="preserve"> y construcción.</w:t>
      </w:r>
    </w:p>
    <w:p w:rsidR="0041295A" w:rsidRPr="00F220BA" w:rsidRDefault="0041295A" w:rsidP="0041295A">
      <w:pPr>
        <w:rPr>
          <w:rFonts w:ascii="Arial Narrow" w:hAnsi="Arial Narrow"/>
          <w:sz w:val="12"/>
          <w:szCs w:val="12"/>
          <w:lang w:val="es-AR"/>
        </w:rPr>
      </w:pPr>
    </w:p>
    <w:p w:rsidR="0041295A" w:rsidRPr="00D01B15" w:rsidRDefault="0041295A" w:rsidP="0041295A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Edificio de propiedad horizontal en </w:t>
      </w:r>
      <w:r w:rsidRPr="00F220BA">
        <w:rPr>
          <w:rFonts w:ascii="Arial Narrow" w:hAnsi="Arial Narrow"/>
          <w:b/>
          <w:lang w:val="es-AR"/>
        </w:rPr>
        <w:t>Portugal 574</w:t>
      </w:r>
      <w:r w:rsidR="00F220BA">
        <w:rPr>
          <w:rFonts w:ascii="Arial Narrow" w:hAnsi="Arial Narrow"/>
          <w:lang w:val="es-AR"/>
        </w:rPr>
        <w:t xml:space="preserve"> -</w:t>
      </w:r>
      <w:r w:rsidRPr="00D01B15">
        <w:rPr>
          <w:rFonts w:ascii="Arial Narrow" w:hAnsi="Arial Narrow"/>
          <w:lang w:val="es-AR"/>
        </w:rPr>
        <w:t xml:space="preserve"> CABA para GRID SA</w:t>
      </w:r>
      <w:r w:rsidR="007A62D1">
        <w:rPr>
          <w:rFonts w:ascii="Arial Narrow" w:hAnsi="Arial Narrow"/>
          <w:lang w:val="es-AR"/>
        </w:rPr>
        <w:t>,</w:t>
      </w:r>
      <w:r w:rsidR="007A62D1" w:rsidRPr="007A62D1">
        <w:rPr>
          <w:rFonts w:ascii="Arial Narrow" w:hAnsi="Arial Narrow"/>
          <w:lang w:val="es-AR"/>
        </w:rPr>
        <w:t xml:space="preserve"> </w:t>
      </w:r>
      <w:r w:rsidR="007A62D1">
        <w:rPr>
          <w:rFonts w:ascii="Arial Narrow" w:hAnsi="Arial Narrow"/>
          <w:lang w:val="es-AR"/>
        </w:rPr>
        <w:t>tarea desempeñada gerente de pre y construcción.</w:t>
      </w:r>
    </w:p>
    <w:p w:rsidR="0041295A" w:rsidRPr="00F220BA" w:rsidRDefault="0041295A">
      <w:pPr>
        <w:rPr>
          <w:rFonts w:ascii="Arial Narrow" w:hAnsi="Arial Narrow"/>
          <w:sz w:val="12"/>
          <w:szCs w:val="12"/>
          <w:lang w:val="es-AR"/>
        </w:rPr>
      </w:pPr>
    </w:p>
    <w:p w:rsidR="0041295A" w:rsidRPr="00D01B15" w:rsidRDefault="0041295A" w:rsidP="00F220BA">
      <w:pPr>
        <w:ind w:right="-136"/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Edificio de propiedad horizontal en </w:t>
      </w:r>
      <w:r w:rsidRPr="00F220BA">
        <w:rPr>
          <w:rFonts w:ascii="Arial Narrow" w:hAnsi="Arial Narrow"/>
          <w:b/>
          <w:lang w:val="es-AR"/>
        </w:rPr>
        <w:t>San Pedrito 256</w:t>
      </w:r>
      <w:r w:rsidR="00F220BA">
        <w:rPr>
          <w:rFonts w:ascii="Arial Narrow" w:hAnsi="Arial Narrow"/>
          <w:lang w:val="es-AR"/>
        </w:rPr>
        <w:t xml:space="preserve"> -</w:t>
      </w:r>
      <w:r w:rsidRPr="00D01B15">
        <w:rPr>
          <w:rFonts w:ascii="Arial Narrow" w:hAnsi="Arial Narrow"/>
          <w:lang w:val="es-AR"/>
        </w:rPr>
        <w:t xml:space="preserve"> CABA para Estudio Majlis-Merener SRL</w:t>
      </w:r>
      <w:r w:rsidR="00324422">
        <w:rPr>
          <w:rFonts w:ascii="Arial Narrow" w:hAnsi="Arial Narrow"/>
          <w:lang w:val="es-AR"/>
        </w:rPr>
        <w:t xml:space="preserve">, tarea desempeñada dirección de obra, tarea </w:t>
      </w:r>
      <w:r w:rsidR="00324422" w:rsidRPr="00324422">
        <w:rPr>
          <w:rFonts w:ascii="Arial Narrow" w:hAnsi="Arial Narrow"/>
          <w:lang w:val="es-AR"/>
        </w:rPr>
        <w:t xml:space="preserve"> </w:t>
      </w:r>
      <w:r w:rsidR="00324422">
        <w:rPr>
          <w:rFonts w:ascii="Arial Narrow" w:hAnsi="Arial Narrow"/>
          <w:lang w:val="es-AR"/>
        </w:rPr>
        <w:t>desempeñada jefe de obra.</w:t>
      </w:r>
    </w:p>
    <w:p w:rsidR="0041295A" w:rsidRPr="007A62D1" w:rsidRDefault="0041295A">
      <w:pPr>
        <w:rPr>
          <w:rFonts w:ascii="Arial Narrow" w:hAnsi="Arial Narrow"/>
          <w:lang w:val="es-AR"/>
        </w:rPr>
      </w:pPr>
    </w:p>
    <w:p w:rsidR="00903873" w:rsidRDefault="00903873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Edificio de propiedad horizontal </w:t>
      </w:r>
      <w:r w:rsidR="00D82EA5" w:rsidRPr="00D01B15">
        <w:rPr>
          <w:rFonts w:ascii="Arial Narrow" w:hAnsi="Arial Narrow"/>
          <w:lang w:val="es-AR"/>
        </w:rPr>
        <w:t xml:space="preserve">en </w:t>
      </w:r>
      <w:r w:rsidR="00D82EA5" w:rsidRPr="00F220BA">
        <w:rPr>
          <w:rFonts w:ascii="Arial Narrow" w:hAnsi="Arial Narrow"/>
          <w:b/>
          <w:lang w:val="es-AR"/>
        </w:rPr>
        <w:t>Mendoza 5168</w:t>
      </w:r>
      <w:r w:rsidR="00F220BA">
        <w:rPr>
          <w:rFonts w:ascii="Arial Narrow" w:hAnsi="Arial Narrow"/>
          <w:lang w:val="es-AR"/>
        </w:rPr>
        <w:t xml:space="preserve"> -</w:t>
      </w:r>
      <w:r w:rsidR="00D82EA5" w:rsidRPr="00D01B15">
        <w:rPr>
          <w:rFonts w:ascii="Arial Narrow" w:hAnsi="Arial Narrow"/>
          <w:lang w:val="es-AR"/>
        </w:rPr>
        <w:t xml:space="preserve"> CABA</w:t>
      </w:r>
      <w:r w:rsidR="0013016B" w:rsidRPr="00D01B15">
        <w:rPr>
          <w:rFonts w:ascii="Arial Narrow" w:hAnsi="Arial Narrow"/>
          <w:lang w:val="es-AR"/>
        </w:rPr>
        <w:t xml:space="preserve"> para Estudio Augeri</w:t>
      </w:r>
      <w:r w:rsidR="00D82EA5" w:rsidRPr="00D01B15">
        <w:rPr>
          <w:rFonts w:ascii="Arial Narrow" w:hAnsi="Arial Narrow"/>
          <w:lang w:val="es-AR"/>
        </w:rPr>
        <w:t xml:space="preserve"> SA</w:t>
      </w:r>
      <w:r w:rsidR="009313EC">
        <w:rPr>
          <w:rFonts w:ascii="Arial Narrow" w:hAnsi="Arial Narrow"/>
          <w:lang w:val="es-AR"/>
        </w:rPr>
        <w:t>.</w:t>
      </w:r>
    </w:p>
    <w:p w:rsidR="00F220BA" w:rsidRPr="006C1083" w:rsidRDefault="00F220BA">
      <w:pPr>
        <w:rPr>
          <w:rFonts w:ascii="Arial Narrow" w:hAnsi="Arial Narrow"/>
          <w:sz w:val="16"/>
          <w:szCs w:val="16"/>
          <w:lang w:val="es-AR"/>
        </w:rPr>
      </w:pPr>
    </w:p>
    <w:p w:rsidR="00D82EA5" w:rsidRPr="00F220BA" w:rsidRDefault="00D82EA5">
      <w:pPr>
        <w:numPr>
          <w:ins w:id="9" w:author="Unknown"/>
        </w:numPr>
        <w:rPr>
          <w:rFonts w:ascii="Arial Narrow" w:hAnsi="Arial Narrow"/>
          <w:b/>
          <w:color w:val="FF0000"/>
          <w:u w:val="single"/>
          <w:lang w:val="es-AR"/>
        </w:rPr>
      </w:pPr>
      <w:r w:rsidRPr="00F220BA">
        <w:rPr>
          <w:rFonts w:ascii="Arial Narrow" w:hAnsi="Arial Narrow"/>
          <w:b/>
          <w:u w:val="single"/>
          <w:lang w:val="es-AR"/>
        </w:rPr>
        <w:t>1990-2000</w:t>
      </w:r>
      <w:r w:rsidR="00F220BA">
        <w:rPr>
          <w:rFonts w:ascii="Arial Narrow" w:hAnsi="Arial Narrow"/>
          <w:b/>
          <w:u w:val="single"/>
          <w:lang w:val="es-AR"/>
        </w:rPr>
        <w:t xml:space="preserve"> </w:t>
      </w:r>
    </w:p>
    <w:p w:rsidR="00D82EA5" w:rsidRPr="00F220BA" w:rsidRDefault="00D82EA5">
      <w:pPr>
        <w:rPr>
          <w:rFonts w:ascii="Arial Narrow" w:hAnsi="Arial Narrow"/>
          <w:sz w:val="10"/>
          <w:szCs w:val="10"/>
          <w:lang w:val="es-AR"/>
        </w:rPr>
      </w:pPr>
    </w:p>
    <w:p w:rsidR="0013016B" w:rsidRPr="00D01B15" w:rsidRDefault="00D82EA5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>Hipermercado COTO  sucursal Abasto, CABA,  para Constructora Iberoamericana SA</w:t>
      </w:r>
      <w:r w:rsidR="00324422">
        <w:rPr>
          <w:rFonts w:ascii="Arial Narrow" w:hAnsi="Arial Narrow"/>
          <w:lang w:val="es-AR"/>
        </w:rPr>
        <w:t>, tarea desempeñada jefe de obra.</w:t>
      </w:r>
    </w:p>
    <w:p w:rsidR="003749F0" w:rsidRPr="00F220BA" w:rsidRDefault="003749F0">
      <w:pPr>
        <w:rPr>
          <w:rFonts w:ascii="Arial Narrow" w:hAnsi="Arial Narrow"/>
          <w:sz w:val="12"/>
          <w:szCs w:val="12"/>
          <w:lang w:val="es-AR"/>
        </w:rPr>
      </w:pPr>
    </w:p>
    <w:p w:rsidR="00D82EA5" w:rsidRPr="00D01B15" w:rsidRDefault="00D82EA5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Hipermercado Casa </w:t>
      </w:r>
      <w:r w:rsidR="003A3E1A" w:rsidRPr="00D01B15">
        <w:rPr>
          <w:rFonts w:ascii="Arial Narrow" w:hAnsi="Arial Narrow"/>
          <w:lang w:val="es-AR"/>
        </w:rPr>
        <w:t>Tía</w:t>
      </w:r>
      <w:r w:rsidRPr="00D01B15">
        <w:rPr>
          <w:rFonts w:ascii="Arial Narrow" w:hAnsi="Arial Narrow"/>
          <w:lang w:val="es-AR"/>
        </w:rPr>
        <w:t xml:space="preserve"> sucursal Trelew, Chubut,  para Constructora Iberoamericana SA</w:t>
      </w:r>
      <w:r w:rsidR="00324422">
        <w:rPr>
          <w:rFonts w:ascii="Arial Narrow" w:hAnsi="Arial Narrow"/>
          <w:lang w:val="es-AR"/>
        </w:rPr>
        <w:t>,</w:t>
      </w:r>
      <w:r w:rsidR="00324422" w:rsidRPr="00324422">
        <w:rPr>
          <w:rFonts w:ascii="Arial Narrow" w:hAnsi="Arial Narrow"/>
          <w:lang w:val="es-AR"/>
        </w:rPr>
        <w:t xml:space="preserve"> </w:t>
      </w:r>
      <w:r w:rsidR="00324422">
        <w:rPr>
          <w:rFonts w:ascii="Arial Narrow" w:hAnsi="Arial Narrow"/>
          <w:lang w:val="es-AR"/>
        </w:rPr>
        <w:t>tarea desempeñada jefe de obra.</w:t>
      </w:r>
    </w:p>
    <w:p w:rsidR="00D82EA5" w:rsidRPr="00F220BA" w:rsidRDefault="00D82EA5">
      <w:pPr>
        <w:rPr>
          <w:rFonts w:ascii="Arial Narrow" w:hAnsi="Arial Narrow"/>
          <w:sz w:val="12"/>
          <w:szCs w:val="12"/>
          <w:lang w:val="es-AR"/>
        </w:rPr>
      </w:pPr>
    </w:p>
    <w:p w:rsidR="00D82EA5" w:rsidRPr="00D01B15" w:rsidRDefault="00D82EA5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>R</w:t>
      </w:r>
      <w:r w:rsidR="003A3E1A" w:rsidRPr="00D01B15">
        <w:rPr>
          <w:rFonts w:ascii="Arial Narrow" w:hAnsi="Arial Narrow"/>
          <w:lang w:val="es-AR"/>
        </w:rPr>
        <w:t>eforma planta industrial Gancia</w:t>
      </w:r>
      <w:r w:rsidRPr="00D01B15">
        <w:rPr>
          <w:rFonts w:ascii="Arial Narrow" w:hAnsi="Arial Narrow"/>
          <w:lang w:val="es-AR"/>
        </w:rPr>
        <w:t xml:space="preserve">, Avellaneda Pcia. </w:t>
      </w:r>
      <w:r w:rsidR="003A3E1A" w:rsidRPr="00D01B15">
        <w:rPr>
          <w:rFonts w:ascii="Arial Narrow" w:hAnsi="Arial Narrow"/>
          <w:lang w:val="es-AR"/>
        </w:rPr>
        <w:t>Bs.</w:t>
      </w:r>
      <w:r w:rsidRPr="00D01B15">
        <w:rPr>
          <w:rFonts w:ascii="Arial Narrow" w:hAnsi="Arial Narrow"/>
          <w:lang w:val="es-AR"/>
        </w:rPr>
        <w:t xml:space="preserve"> As. para Constructora Iberoamericana SA</w:t>
      </w:r>
      <w:r w:rsidR="00324422">
        <w:rPr>
          <w:rFonts w:ascii="Arial Narrow" w:hAnsi="Arial Narrow"/>
          <w:lang w:val="es-AR"/>
        </w:rPr>
        <w:t>, tarea desempeñada jefe de obra.</w:t>
      </w:r>
    </w:p>
    <w:p w:rsidR="00D82EA5" w:rsidRPr="00F220BA" w:rsidRDefault="00D82EA5">
      <w:pPr>
        <w:rPr>
          <w:rFonts w:ascii="Arial Narrow" w:hAnsi="Arial Narrow"/>
          <w:sz w:val="12"/>
          <w:szCs w:val="12"/>
          <w:lang w:val="es-AR"/>
        </w:rPr>
      </w:pPr>
    </w:p>
    <w:p w:rsidR="00D82EA5" w:rsidRPr="00D01B15" w:rsidRDefault="00D82EA5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Edificio de propiedad horizontal en </w:t>
      </w:r>
      <w:r w:rsidR="003A3E1A" w:rsidRPr="00D01B15">
        <w:rPr>
          <w:rFonts w:ascii="Arial Narrow" w:hAnsi="Arial Narrow"/>
          <w:lang w:val="es-AR"/>
        </w:rPr>
        <w:t>Húsares</w:t>
      </w:r>
      <w:r w:rsidRPr="00D01B15">
        <w:rPr>
          <w:rFonts w:ascii="Arial Narrow" w:hAnsi="Arial Narrow"/>
          <w:lang w:val="es-AR"/>
        </w:rPr>
        <w:t xml:space="preserve"> 2255 CABA, para SAMPRAD SA</w:t>
      </w:r>
      <w:r w:rsidR="00324422">
        <w:rPr>
          <w:rFonts w:ascii="Arial Narrow" w:hAnsi="Arial Narrow"/>
          <w:lang w:val="es-AR"/>
        </w:rPr>
        <w:t>,</w:t>
      </w:r>
      <w:r w:rsidR="00324422" w:rsidRPr="00324422">
        <w:rPr>
          <w:rFonts w:ascii="Arial Narrow" w:hAnsi="Arial Narrow"/>
          <w:lang w:val="es-AR"/>
        </w:rPr>
        <w:t xml:space="preserve"> </w:t>
      </w:r>
      <w:r w:rsidR="00324422">
        <w:rPr>
          <w:rFonts w:ascii="Arial Narrow" w:hAnsi="Arial Narrow"/>
          <w:lang w:val="es-AR"/>
        </w:rPr>
        <w:t>desempeñada jefe de obra.</w:t>
      </w:r>
    </w:p>
    <w:p w:rsidR="00D82EA5" w:rsidRPr="00F220BA" w:rsidRDefault="00D82EA5">
      <w:pPr>
        <w:rPr>
          <w:rFonts w:ascii="Arial Narrow" w:hAnsi="Arial Narrow"/>
          <w:sz w:val="12"/>
          <w:szCs w:val="12"/>
          <w:lang w:val="es-AR"/>
        </w:rPr>
      </w:pPr>
    </w:p>
    <w:p w:rsidR="00D82EA5" w:rsidRPr="00D01B15" w:rsidRDefault="00D82EA5" w:rsidP="00F220BA">
      <w:pPr>
        <w:ind w:right="-316"/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Reforma edificio </w:t>
      </w:r>
      <w:r w:rsidR="003A3E1A" w:rsidRPr="00D01B15">
        <w:rPr>
          <w:rFonts w:ascii="Arial Narrow" w:hAnsi="Arial Narrow"/>
          <w:lang w:val="es-AR"/>
        </w:rPr>
        <w:t>Telefónica</w:t>
      </w:r>
      <w:r w:rsidRPr="00D01B15">
        <w:rPr>
          <w:rFonts w:ascii="Arial Narrow" w:hAnsi="Arial Narrow"/>
          <w:lang w:val="es-AR"/>
        </w:rPr>
        <w:t xml:space="preserve"> de Argentina en Defensa 147 CABA, para Constructora Deniard y </w:t>
      </w:r>
      <w:r w:rsidR="00F220BA">
        <w:rPr>
          <w:rFonts w:ascii="Arial Narrow" w:hAnsi="Arial Narrow"/>
          <w:lang w:val="es-AR"/>
        </w:rPr>
        <w:t>Asoc.</w:t>
      </w:r>
      <w:r w:rsidR="00324422">
        <w:rPr>
          <w:rFonts w:ascii="Arial Narrow" w:hAnsi="Arial Narrow"/>
          <w:lang w:val="es-AR"/>
        </w:rPr>
        <w:t>, tarea desempeñada jefe de obra.</w:t>
      </w:r>
    </w:p>
    <w:p w:rsidR="00D82EA5" w:rsidRPr="00F220BA" w:rsidRDefault="00D82EA5">
      <w:pPr>
        <w:rPr>
          <w:rFonts w:ascii="Arial Narrow" w:hAnsi="Arial Narrow"/>
          <w:sz w:val="12"/>
          <w:szCs w:val="12"/>
          <w:lang w:val="es-AR"/>
        </w:rPr>
      </w:pPr>
    </w:p>
    <w:p w:rsidR="00D82EA5" w:rsidRPr="00D01B15" w:rsidRDefault="00D82EA5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Viviendas unifamiliares en country-club San </w:t>
      </w:r>
      <w:r w:rsidR="003A3E1A" w:rsidRPr="00D01B15">
        <w:rPr>
          <w:rFonts w:ascii="Arial Narrow" w:hAnsi="Arial Narrow"/>
          <w:lang w:val="es-AR"/>
        </w:rPr>
        <w:t>Jorge,</w:t>
      </w:r>
      <w:r w:rsidR="0041295A" w:rsidRPr="00D01B15">
        <w:rPr>
          <w:rFonts w:ascii="Arial Narrow" w:hAnsi="Arial Narrow"/>
          <w:lang w:val="es-AR"/>
        </w:rPr>
        <w:t xml:space="preserve"> Farm club para Constructora Deniard y </w:t>
      </w:r>
      <w:r w:rsidR="00F220BA">
        <w:rPr>
          <w:rFonts w:ascii="Arial Narrow" w:hAnsi="Arial Narrow"/>
          <w:lang w:val="es-AR"/>
        </w:rPr>
        <w:t>Asoc.</w:t>
      </w:r>
      <w:r w:rsidR="00324422">
        <w:rPr>
          <w:rFonts w:ascii="Arial Narrow" w:hAnsi="Arial Narrow"/>
          <w:lang w:val="es-AR"/>
        </w:rPr>
        <w:t>, tarea desempeñada jefe de obra.</w:t>
      </w:r>
    </w:p>
    <w:p w:rsidR="0041295A" w:rsidRPr="00F220BA" w:rsidRDefault="0041295A">
      <w:pPr>
        <w:rPr>
          <w:rFonts w:ascii="Arial Narrow" w:hAnsi="Arial Narrow"/>
          <w:sz w:val="10"/>
          <w:szCs w:val="10"/>
          <w:lang w:val="es-AR"/>
        </w:rPr>
      </w:pPr>
    </w:p>
    <w:p w:rsidR="0041295A" w:rsidRPr="00D01B15" w:rsidRDefault="0041295A" w:rsidP="00F220BA">
      <w:pPr>
        <w:ind w:right="-316"/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>Locales comerciales de franquicia Pen Shop</w:t>
      </w:r>
      <w:r w:rsidR="00F220BA">
        <w:rPr>
          <w:rFonts w:ascii="Arial Narrow" w:hAnsi="Arial Narrow"/>
          <w:lang w:val="es-AR"/>
        </w:rPr>
        <w:t xml:space="preserve"> -</w:t>
      </w:r>
      <w:r w:rsidRPr="00D01B15">
        <w:rPr>
          <w:rFonts w:ascii="Arial Narrow" w:hAnsi="Arial Narrow"/>
          <w:lang w:val="es-AR"/>
        </w:rPr>
        <w:t xml:space="preserve"> centros comerciales IRSA, para </w:t>
      </w:r>
      <w:r w:rsidR="00982244" w:rsidRPr="00D01B15">
        <w:rPr>
          <w:rFonts w:ascii="Arial Narrow" w:hAnsi="Arial Narrow"/>
          <w:lang w:val="es-AR"/>
        </w:rPr>
        <w:t>F</w:t>
      </w:r>
      <w:r w:rsidRPr="00D01B15">
        <w:rPr>
          <w:rFonts w:ascii="Arial Narrow" w:hAnsi="Arial Narrow"/>
          <w:lang w:val="es-AR"/>
        </w:rPr>
        <w:t>lorida Products S</w:t>
      </w:r>
      <w:r w:rsidR="003A3E1A" w:rsidRPr="00D01B15">
        <w:rPr>
          <w:rFonts w:ascii="Arial Narrow" w:hAnsi="Arial Narrow"/>
          <w:lang w:val="es-AR"/>
        </w:rPr>
        <w:t>A.</w:t>
      </w:r>
      <w:r w:rsidR="00324422">
        <w:rPr>
          <w:rFonts w:ascii="Arial Narrow" w:hAnsi="Arial Narrow"/>
          <w:lang w:val="es-AR"/>
        </w:rPr>
        <w:t>,</w:t>
      </w:r>
      <w:r w:rsidRPr="00D01B15">
        <w:rPr>
          <w:rFonts w:ascii="Arial Narrow" w:hAnsi="Arial Narrow"/>
          <w:lang w:val="es-AR"/>
        </w:rPr>
        <w:t xml:space="preserve"> </w:t>
      </w:r>
      <w:r w:rsidR="00324422">
        <w:rPr>
          <w:rFonts w:ascii="Arial Narrow" w:hAnsi="Arial Narrow"/>
          <w:lang w:val="es-AR"/>
        </w:rPr>
        <w:t>tarea desempeñada jefe de obra.</w:t>
      </w:r>
    </w:p>
    <w:p w:rsidR="003749F0" w:rsidRPr="00F220BA" w:rsidRDefault="003749F0">
      <w:pPr>
        <w:rPr>
          <w:rFonts w:ascii="Arial Narrow" w:hAnsi="Arial Narrow"/>
          <w:sz w:val="10"/>
          <w:szCs w:val="10"/>
          <w:lang w:val="es-AR"/>
        </w:rPr>
      </w:pPr>
    </w:p>
    <w:p w:rsidR="00982244" w:rsidRPr="00D01B15" w:rsidRDefault="00982244" w:rsidP="00982244">
      <w:pPr>
        <w:rPr>
          <w:rFonts w:ascii="Arial Narrow" w:hAnsi="Arial Narrow"/>
          <w:b/>
          <w:lang w:val="es-AR"/>
        </w:rPr>
      </w:pPr>
    </w:p>
    <w:p w:rsidR="0016136E" w:rsidRDefault="0016136E" w:rsidP="00982244">
      <w:pPr>
        <w:rPr>
          <w:rFonts w:ascii="Arial Narrow" w:hAnsi="Arial Narrow"/>
          <w:b/>
          <w:lang w:val="es-AR"/>
        </w:rPr>
      </w:pPr>
    </w:p>
    <w:p w:rsidR="0016136E" w:rsidRDefault="0016136E" w:rsidP="00982244">
      <w:pPr>
        <w:rPr>
          <w:rFonts w:ascii="Arial Narrow" w:hAnsi="Arial Narrow"/>
          <w:b/>
          <w:lang w:val="es-AR"/>
        </w:rPr>
      </w:pPr>
    </w:p>
    <w:p w:rsidR="0016136E" w:rsidRDefault="0016136E" w:rsidP="00982244">
      <w:pPr>
        <w:rPr>
          <w:rFonts w:ascii="Arial Narrow" w:hAnsi="Arial Narrow"/>
          <w:b/>
          <w:lang w:val="es-AR"/>
        </w:rPr>
      </w:pPr>
    </w:p>
    <w:p w:rsidR="0016136E" w:rsidRDefault="0016136E" w:rsidP="00982244">
      <w:pPr>
        <w:rPr>
          <w:rFonts w:ascii="Arial Narrow" w:hAnsi="Arial Narrow"/>
          <w:b/>
          <w:lang w:val="es-AR"/>
        </w:rPr>
      </w:pPr>
    </w:p>
    <w:p w:rsidR="0016136E" w:rsidRDefault="0016136E" w:rsidP="00982244">
      <w:pPr>
        <w:rPr>
          <w:rFonts w:ascii="Arial Narrow" w:hAnsi="Arial Narrow"/>
          <w:b/>
          <w:lang w:val="es-AR"/>
        </w:rPr>
      </w:pPr>
    </w:p>
    <w:p w:rsidR="0016136E" w:rsidRDefault="0016136E" w:rsidP="00982244">
      <w:pPr>
        <w:rPr>
          <w:rFonts w:ascii="Arial Narrow" w:hAnsi="Arial Narrow"/>
          <w:b/>
          <w:lang w:val="es-AR"/>
        </w:rPr>
      </w:pPr>
    </w:p>
    <w:p w:rsidR="0016136E" w:rsidRDefault="0016136E" w:rsidP="00982244">
      <w:pPr>
        <w:rPr>
          <w:rFonts w:ascii="Arial Narrow" w:hAnsi="Arial Narrow"/>
          <w:b/>
          <w:lang w:val="es-AR"/>
        </w:rPr>
      </w:pPr>
    </w:p>
    <w:p w:rsidR="0016136E" w:rsidRDefault="0016136E" w:rsidP="00982244">
      <w:pPr>
        <w:rPr>
          <w:rFonts w:ascii="Arial Narrow" w:hAnsi="Arial Narrow"/>
          <w:b/>
          <w:lang w:val="es-AR"/>
        </w:rPr>
      </w:pPr>
    </w:p>
    <w:p w:rsidR="0016136E" w:rsidRDefault="0016136E" w:rsidP="00982244">
      <w:pPr>
        <w:rPr>
          <w:rFonts w:ascii="Arial Narrow" w:hAnsi="Arial Narrow"/>
          <w:b/>
          <w:lang w:val="es-AR"/>
        </w:rPr>
      </w:pPr>
    </w:p>
    <w:p w:rsidR="00982244" w:rsidRPr="00D01B15" w:rsidRDefault="00982244" w:rsidP="00982244">
      <w:pPr>
        <w:rPr>
          <w:rFonts w:ascii="Arial Narrow" w:hAnsi="Arial Narrow"/>
          <w:b/>
          <w:lang w:val="es-AR"/>
        </w:rPr>
      </w:pPr>
      <w:r w:rsidRPr="00D01B15">
        <w:rPr>
          <w:rFonts w:ascii="Arial Narrow" w:hAnsi="Arial Narrow"/>
          <w:b/>
          <w:lang w:val="es-AR"/>
        </w:rPr>
        <w:t>ESPAÑA</w:t>
      </w:r>
    </w:p>
    <w:p w:rsidR="00982244" w:rsidRPr="00D01B15" w:rsidRDefault="00982244" w:rsidP="00982244">
      <w:pPr>
        <w:rPr>
          <w:rFonts w:ascii="Arial Narrow" w:hAnsi="Arial Narrow"/>
          <w:u w:val="single"/>
          <w:lang w:val="es-AR"/>
        </w:rPr>
      </w:pPr>
      <w:r w:rsidRPr="00F220BA">
        <w:rPr>
          <w:rFonts w:ascii="Arial Narrow" w:hAnsi="Arial Narrow"/>
          <w:b/>
          <w:u w:val="single"/>
          <w:lang w:val="es-AR"/>
        </w:rPr>
        <w:t>2000-2004</w:t>
      </w:r>
      <w:r w:rsidR="00F220BA">
        <w:rPr>
          <w:rFonts w:ascii="Arial Narrow" w:hAnsi="Arial Narrow"/>
          <w:u w:val="single"/>
          <w:lang w:val="es-AR"/>
        </w:rPr>
        <w:t xml:space="preserve"> </w:t>
      </w:r>
    </w:p>
    <w:p w:rsidR="003749F0" w:rsidRPr="00F220BA" w:rsidRDefault="003749F0">
      <w:pPr>
        <w:rPr>
          <w:rFonts w:ascii="Arial Narrow" w:hAnsi="Arial Narrow"/>
          <w:sz w:val="12"/>
          <w:szCs w:val="12"/>
          <w:lang w:val="es-AR"/>
        </w:rPr>
      </w:pPr>
    </w:p>
    <w:p w:rsidR="00982244" w:rsidRPr="00D01B15" w:rsidRDefault="00982244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Complejo de viviendas unifamiliares en Santa </w:t>
      </w:r>
      <w:r w:rsidR="003A3E1A" w:rsidRPr="00D01B15">
        <w:rPr>
          <w:rFonts w:ascii="Arial Narrow" w:hAnsi="Arial Narrow"/>
          <w:lang w:val="es-AR"/>
        </w:rPr>
        <w:t>Brígida</w:t>
      </w:r>
      <w:r w:rsidRPr="00D01B15">
        <w:rPr>
          <w:rFonts w:ascii="Arial Narrow" w:hAnsi="Arial Narrow"/>
          <w:lang w:val="es-AR"/>
        </w:rPr>
        <w:t xml:space="preserve"> –Gran Canaria, para Promotora Urbis</w:t>
      </w:r>
      <w:r w:rsidR="009313EC">
        <w:rPr>
          <w:rFonts w:ascii="Arial Narrow" w:hAnsi="Arial Narrow"/>
          <w:lang w:val="es-AR"/>
        </w:rPr>
        <w:t>, tarea desempeñada jefe de obra.</w:t>
      </w:r>
      <w:r w:rsidRPr="00D01B15">
        <w:rPr>
          <w:rFonts w:ascii="Arial Narrow" w:hAnsi="Arial Narrow"/>
          <w:lang w:val="es-AR"/>
        </w:rPr>
        <w:t xml:space="preserve"> </w:t>
      </w:r>
    </w:p>
    <w:p w:rsidR="003749F0" w:rsidRPr="00F220BA" w:rsidRDefault="003749F0">
      <w:pPr>
        <w:rPr>
          <w:rFonts w:ascii="Arial Narrow" w:hAnsi="Arial Narrow"/>
          <w:sz w:val="12"/>
          <w:szCs w:val="12"/>
          <w:lang w:val="es-AR"/>
        </w:rPr>
      </w:pPr>
    </w:p>
    <w:p w:rsidR="00982244" w:rsidRPr="00D01B15" w:rsidRDefault="00982244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>Edificio de oficinas en Pozo Izquierdo</w:t>
      </w:r>
      <w:r w:rsidR="00B85025" w:rsidRPr="00D01B15">
        <w:rPr>
          <w:rFonts w:ascii="Arial Narrow" w:hAnsi="Arial Narrow"/>
          <w:lang w:val="es-AR"/>
        </w:rPr>
        <w:t xml:space="preserve">-Gran Canaria, para Instituto </w:t>
      </w:r>
      <w:r w:rsidR="003A3E1A" w:rsidRPr="00D01B15">
        <w:rPr>
          <w:rFonts w:ascii="Arial Narrow" w:hAnsi="Arial Narrow"/>
          <w:lang w:val="es-AR"/>
        </w:rPr>
        <w:t>Tecnológico</w:t>
      </w:r>
      <w:r w:rsidR="00B85025" w:rsidRPr="00D01B15">
        <w:rPr>
          <w:rFonts w:ascii="Arial Narrow" w:hAnsi="Arial Narrow"/>
          <w:lang w:val="es-AR"/>
        </w:rPr>
        <w:t xml:space="preserve"> de Canarias</w:t>
      </w:r>
      <w:r w:rsidR="009313EC" w:rsidRPr="009313EC">
        <w:rPr>
          <w:rFonts w:ascii="Arial Narrow" w:hAnsi="Arial Narrow"/>
          <w:lang w:val="es-AR"/>
        </w:rPr>
        <w:t xml:space="preserve"> </w:t>
      </w:r>
      <w:r w:rsidR="009313EC">
        <w:rPr>
          <w:rFonts w:ascii="Arial Narrow" w:hAnsi="Arial Narrow"/>
          <w:lang w:val="es-AR"/>
        </w:rPr>
        <w:t>tarea desempeñada jefe de obra.</w:t>
      </w:r>
    </w:p>
    <w:p w:rsidR="00B85025" w:rsidRPr="00F220BA" w:rsidRDefault="00B85025">
      <w:pPr>
        <w:rPr>
          <w:rFonts w:ascii="Arial Narrow" w:hAnsi="Arial Narrow"/>
          <w:sz w:val="12"/>
          <w:szCs w:val="12"/>
          <w:lang w:val="es-AR"/>
        </w:rPr>
      </w:pPr>
    </w:p>
    <w:p w:rsidR="003749F0" w:rsidRPr="00F220BA" w:rsidRDefault="00B85025">
      <w:pPr>
        <w:rPr>
          <w:rFonts w:ascii="Arial Narrow" w:hAnsi="Arial Narrow"/>
          <w:sz w:val="12"/>
          <w:szCs w:val="12"/>
          <w:lang w:val="es-AR"/>
        </w:rPr>
      </w:pPr>
      <w:r w:rsidRPr="00D01B15">
        <w:rPr>
          <w:rFonts w:ascii="Arial Narrow" w:hAnsi="Arial Narrow"/>
          <w:lang w:val="es-AR"/>
        </w:rPr>
        <w:t xml:space="preserve">Reforma y </w:t>
      </w:r>
      <w:r w:rsidR="003A3E1A" w:rsidRPr="00D01B15">
        <w:rPr>
          <w:rFonts w:ascii="Arial Narrow" w:hAnsi="Arial Narrow"/>
          <w:lang w:val="es-AR"/>
        </w:rPr>
        <w:t>adecuación</w:t>
      </w:r>
      <w:r w:rsidRPr="00D01B15">
        <w:rPr>
          <w:rFonts w:ascii="Arial Narrow" w:hAnsi="Arial Narrow"/>
          <w:lang w:val="es-AR"/>
        </w:rPr>
        <w:t xml:space="preserve"> de torres de control de Gran Canaria, Tenerife y Fuerteventura para AENA, Aeropuertos Nacionales de España</w:t>
      </w:r>
      <w:r w:rsidR="009313EC">
        <w:rPr>
          <w:rFonts w:ascii="Arial Narrow" w:hAnsi="Arial Narrow"/>
          <w:lang w:val="es-AR"/>
        </w:rPr>
        <w:t>,</w:t>
      </w:r>
      <w:r w:rsidR="009313EC" w:rsidRPr="009313EC">
        <w:rPr>
          <w:rFonts w:ascii="Arial Narrow" w:hAnsi="Arial Narrow"/>
          <w:lang w:val="es-AR"/>
        </w:rPr>
        <w:t xml:space="preserve"> </w:t>
      </w:r>
      <w:r w:rsidR="009313EC">
        <w:rPr>
          <w:rFonts w:ascii="Arial Narrow" w:hAnsi="Arial Narrow"/>
          <w:lang w:val="es-AR"/>
        </w:rPr>
        <w:t>tarea desempeñada jefe de obra.</w:t>
      </w:r>
    </w:p>
    <w:p w:rsidR="00B85025" w:rsidRPr="00D01B15" w:rsidRDefault="00B85025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Reforma y </w:t>
      </w:r>
      <w:r w:rsidR="003A3E1A" w:rsidRPr="00D01B15">
        <w:rPr>
          <w:rFonts w:ascii="Arial Narrow" w:hAnsi="Arial Narrow"/>
          <w:lang w:val="es-AR"/>
        </w:rPr>
        <w:t>adecuación</w:t>
      </w:r>
      <w:r w:rsidRPr="00D01B15">
        <w:rPr>
          <w:rFonts w:ascii="Arial Narrow" w:hAnsi="Arial Narrow"/>
          <w:lang w:val="es-AR"/>
        </w:rPr>
        <w:t xml:space="preserve"> de oficinas bancarias en Tenerife para </w:t>
      </w:r>
      <w:r w:rsidR="003A3E1A" w:rsidRPr="00D01B15">
        <w:rPr>
          <w:rFonts w:ascii="Arial Narrow" w:hAnsi="Arial Narrow"/>
          <w:lang w:val="es-AR"/>
        </w:rPr>
        <w:t>Banco</w:t>
      </w:r>
      <w:r w:rsidRPr="00D01B15">
        <w:rPr>
          <w:rFonts w:ascii="Arial Narrow" w:hAnsi="Arial Narrow"/>
          <w:lang w:val="es-AR"/>
        </w:rPr>
        <w:t xml:space="preserve"> Santander Central Hispano BSCH</w:t>
      </w:r>
      <w:r w:rsidR="00347095">
        <w:rPr>
          <w:rFonts w:ascii="Arial Narrow" w:hAnsi="Arial Narrow"/>
          <w:lang w:val="es-AR"/>
        </w:rPr>
        <w:t xml:space="preserve">, tarea desempeñada como contratista </w:t>
      </w:r>
      <w:r w:rsidR="00011BF0">
        <w:rPr>
          <w:rFonts w:ascii="Arial Narrow" w:hAnsi="Arial Narrow"/>
          <w:lang w:val="es-AR"/>
        </w:rPr>
        <w:t>especializado en reformas de pequeña envergadura.</w:t>
      </w:r>
    </w:p>
    <w:p w:rsidR="003749F0" w:rsidRPr="00903873" w:rsidRDefault="003749F0">
      <w:pPr>
        <w:rPr>
          <w:lang w:val="es-AR"/>
        </w:rPr>
      </w:pPr>
    </w:p>
    <w:sectPr w:rsidR="003749F0" w:rsidRPr="00903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iano wolkstein">
    <w15:presenceInfo w15:providerId="Windows Live" w15:userId="060ca516a30d28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873"/>
    <w:rsid w:val="00000BEA"/>
    <w:rsid w:val="00001013"/>
    <w:rsid w:val="0000133D"/>
    <w:rsid w:val="00001501"/>
    <w:rsid w:val="000016CE"/>
    <w:rsid w:val="00002FFA"/>
    <w:rsid w:val="00003666"/>
    <w:rsid w:val="00003B7F"/>
    <w:rsid w:val="000041B6"/>
    <w:rsid w:val="00004922"/>
    <w:rsid w:val="000067D0"/>
    <w:rsid w:val="00006BA9"/>
    <w:rsid w:val="00006E19"/>
    <w:rsid w:val="000107DB"/>
    <w:rsid w:val="00011A75"/>
    <w:rsid w:val="00011BF0"/>
    <w:rsid w:val="00012B38"/>
    <w:rsid w:val="00012D66"/>
    <w:rsid w:val="000131A2"/>
    <w:rsid w:val="00015DF8"/>
    <w:rsid w:val="00016EBD"/>
    <w:rsid w:val="00017460"/>
    <w:rsid w:val="000200D4"/>
    <w:rsid w:val="00020DA2"/>
    <w:rsid w:val="00021AD1"/>
    <w:rsid w:val="00021D7A"/>
    <w:rsid w:val="00022139"/>
    <w:rsid w:val="00023801"/>
    <w:rsid w:val="00026707"/>
    <w:rsid w:val="00026837"/>
    <w:rsid w:val="00027CEB"/>
    <w:rsid w:val="00031024"/>
    <w:rsid w:val="00033CD1"/>
    <w:rsid w:val="00033CEC"/>
    <w:rsid w:val="00035358"/>
    <w:rsid w:val="00035D45"/>
    <w:rsid w:val="0003679A"/>
    <w:rsid w:val="000400B2"/>
    <w:rsid w:val="000416C2"/>
    <w:rsid w:val="00042526"/>
    <w:rsid w:val="000463AE"/>
    <w:rsid w:val="00051BF4"/>
    <w:rsid w:val="00051BFF"/>
    <w:rsid w:val="00051EA2"/>
    <w:rsid w:val="00051F35"/>
    <w:rsid w:val="00052233"/>
    <w:rsid w:val="000538CA"/>
    <w:rsid w:val="000555DB"/>
    <w:rsid w:val="00055EF1"/>
    <w:rsid w:val="00056F0F"/>
    <w:rsid w:val="00057894"/>
    <w:rsid w:val="00057980"/>
    <w:rsid w:val="00062776"/>
    <w:rsid w:val="00062C47"/>
    <w:rsid w:val="00063824"/>
    <w:rsid w:val="00063B0B"/>
    <w:rsid w:val="00064D5F"/>
    <w:rsid w:val="000673CC"/>
    <w:rsid w:val="000673FA"/>
    <w:rsid w:val="00070F2E"/>
    <w:rsid w:val="00071052"/>
    <w:rsid w:val="00071878"/>
    <w:rsid w:val="00071A51"/>
    <w:rsid w:val="00072107"/>
    <w:rsid w:val="000742B6"/>
    <w:rsid w:val="000761D5"/>
    <w:rsid w:val="00077870"/>
    <w:rsid w:val="00080852"/>
    <w:rsid w:val="000822F2"/>
    <w:rsid w:val="000824F4"/>
    <w:rsid w:val="00082E4B"/>
    <w:rsid w:val="0008432E"/>
    <w:rsid w:val="0008672B"/>
    <w:rsid w:val="00087452"/>
    <w:rsid w:val="00090849"/>
    <w:rsid w:val="00090F48"/>
    <w:rsid w:val="00090F82"/>
    <w:rsid w:val="000913A6"/>
    <w:rsid w:val="000914C7"/>
    <w:rsid w:val="00091DFC"/>
    <w:rsid w:val="00092305"/>
    <w:rsid w:val="00092445"/>
    <w:rsid w:val="0009263F"/>
    <w:rsid w:val="00092D9E"/>
    <w:rsid w:val="0009487D"/>
    <w:rsid w:val="00094F29"/>
    <w:rsid w:val="00095631"/>
    <w:rsid w:val="000A01B4"/>
    <w:rsid w:val="000A033E"/>
    <w:rsid w:val="000A07D3"/>
    <w:rsid w:val="000A0A3F"/>
    <w:rsid w:val="000A19A1"/>
    <w:rsid w:val="000A28B4"/>
    <w:rsid w:val="000A461A"/>
    <w:rsid w:val="000A4B6F"/>
    <w:rsid w:val="000A5756"/>
    <w:rsid w:val="000A643C"/>
    <w:rsid w:val="000A7AED"/>
    <w:rsid w:val="000B111B"/>
    <w:rsid w:val="000B2179"/>
    <w:rsid w:val="000B320C"/>
    <w:rsid w:val="000B35A3"/>
    <w:rsid w:val="000B3BCA"/>
    <w:rsid w:val="000B4550"/>
    <w:rsid w:val="000B4F86"/>
    <w:rsid w:val="000C0115"/>
    <w:rsid w:val="000C0454"/>
    <w:rsid w:val="000C06DD"/>
    <w:rsid w:val="000C142B"/>
    <w:rsid w:val="000C270F"/>
    <w:rsid w:val="000C4F1C"/>
    <w:rsid w:val="000C71E8"/>
    <w:rsid w:val="000C7EDF"/>
    <w:rsid w:val="000C7FE0"/>
    <w:rsid w:val="000D14CC"/>
    <w:rsid w:val="000D37E1"/>
    <w:rsid w:val="000D4A68"/>
    <w:rsid w:val="000D5239"/>
    <w:rsid w:val="000D6CC8"/>
    <w:rsid w:val="000E2A23"/>
    <w:rsid w:val="000E72A5"/>
    <w:rsid w:val="000E7564"/>
    <w:rsid w:val="000E7F03"/>
    <w:rsid w:val="000F00BC"/>
    <w:rsid w:val="000F1D3B"/>
    <w:rsid w:val="000F5F64"/>
    <w:rsid w:val="00101C67"/>
    <w:rsid w:val="001050FC"/>
    <w:rsid w:val="00106278"/>
    <w:rsid w:val="00106C8D"/>
    <w:rsid w:val="0010715B"/>
    <w:rsid w:val="00111368"/>
    <w:rsid w:val="001114D1"/>
    <w:rsid w:val="0011157C"/>
    <w:rsid w:val="00111886"/>
    <w:rsid w:val="00116101"/>
    <w:rsid w:val="00116284"/>
    <w:rsid w:val="0011734A"/>
    <w:rsid w:val="001173EC"/>
    <w:rsid w:val="00120DC3"/>
    <w:rsid w:val="00121677"/>
    <w:rsid w:val="00123448"/>
    <w:rsid w:val="0012395D"/>
    <w:rsid w:val="0012574A"/>
    <w:rsid w:val="00126790"/>
    <w:rsid w:val="00127835"/>
    <w:rsid w:val="0013016B"/>
    <w:rsid w:val="00130979"/>
    <w:rsid w:val="00130AEE"/>
    <w:rsid w:val="00132064"/>
    <w:rsid w:val="00132C13"/>
    <w:rsid w:val="00133520"/>
    <w:rsid w:val="00133546"/>
    <w:rsid w:val="0013359B"/>
    <w:rsid w:val="00133679"/>
    <w:rsid w:val="001341E7"/>
    <w:rsid w:val="00135B20"/>
    <w:rsid w:val="00135F90"/>
    <w:rsid w:val="00136D5D"/>
    <w:rsid w:val="00136F7E"/>
    <w:rsid w:val="001416E6"/>
    <w:rsid w:val="0014223E"/>
    <w:rsid w:val="001429EF"/>
    <w:rsid w:val="00142EA3"/>
    <w:rsid w:val="0014483D"/>
    <w:rsid w:val="00144B22"/>
    <w:rsid w:val="00145676"/>
    <w:rsid w:val="00147C7D"/>
    <w:rsid w:val="00147FD1"/>
    <w:rsid w:val="00152069"/>
    <w:rsid w:val="00152FF4"/>
    <w:rsid w:val="001531A9"/>
    <w:rsid w:val="001544EA"/>
    <w:rsid w:val="00155871"/>
    <w:rsid w:val="001559D0"/>
    <w:rsid w:val="00155EEE"/>
    <w:rsid w:val="00156046"/>
    <w:rsid w:val="0015621A"/>
    <w:rsid w:val="00156B01"/>
    <w:rsid w:val="001570B2"/>
    <w:rsid w:val="00161026"/>
    <w:rsid w:val="0016136E"/>
    <w:rsid w:val="00161847"/>
    <w:rsid w:val="001633A2"/>
    <w:rsid w:val="001646A8"/>
    <w:rsid w:val="00164B30"/>
    <w:rsid w:val="00166380"/>
    <w:rsid w:val="00167E84"/>
    <w:rsid w:val="001701DD"/>
    <w:rsid w:val="00170628"/>
    <w:rsid w:val="00172157"/>
    <w:rsid w:val="00173CD4"/>
    <w:rsid w:val="00175360"/>
    <w:rsid w:val="00175630"/>
    <w:rsid w:val="0017585D"/>
    <w:rsid w:val="001760A3"/>
    <w:rsid w:val="00176EF8"/>
    <w:rsid w:val="0018132A"/>
    <w:rsid w:val="00181E7E"/>
    <w:rsid w:val="0018361C"/>
    <w:rsid w:val="00183735"/>
    <w:rsid w:val="00184C35"/>
    <w:rsid w:val="00185531"/>
    <w:rsid w:val="0018573D"/>
    <w:rsid w:val="00185DD0"/>
    <w:rsid w:val="00190C8A"/>
    <w:rsid w:val="00193B14"/>
    <w:rsid w:val="00193EA9"/>
    <w:rsid w:val="00194139"/>
    <w:rsid w:val="00194A84"/>
    <w:rsid w:val="00195DB6"/>
    <w:rsid w:val="00197BE3"/>
    <w:rsid w:val="001A0A9D"/>
    <w:rsid w:val="001A239E"/>
    <w:rsid w:val="001A5590"/>
    <w:rsid w:val="001A5B4D"/>
    <w:rsid w:val="001A5FF1"/>
    <w:rsid w:val="001B060F"/>
    <w:rsid w:val="001B142E"/>
    <w:rsid w:val="001B1DF5"/>
    <w:rsid w:val="001B40DD"/>
    <w:rsid w:val="001B437A"/>
    <w:rsid w:val="001B493D"/>
    <w:rsid w:val="001B4E8C"/>
    <w:rsid w:val="001B58C8"/>
    <w:rsid w:val="001B6A1D"/>
    <w:rsid w:val="001B763C"/>
    <w:rsid w:val="001B79BB"/>
    <w:rsid w:val="001C0190"/>
    <w:rsid w:val="001C22F5"/>
    <w:rsid w:val="001C2398"/>
    <w:rsid w:val="001C2667"/>
    <w:rsid w:val="001C74CA"/>
    <w:rsid w:val="001D04FF"/>
    <w:rsid w:val="001D0646"/>
    <w:rsid w:val="001D1563"/>
    <w:rsid w:val="001D1D32"/>
    <w:rsid w:val="001D2D8C"/>
    <w:rsid w:val="001D2E4D"/>
    <w:rsid w:val="001D3201"/>
    <w:rsid w:val="001D3E52"/>
    <w:rsid w:val="001D47CE"/>
    <w:rsid w:val="001D4D41"/>
    <w:rsid w:val="001D5772"/>
    <w:rsid w:val="001D6614"/>
    <w:rsid w:val="001E2C67"/>
    <w:rsid w:val="001E3C0A"/>
    <w:rsid w:val="001E3EDE"/>
    <w:rsid w:val="001E407A"/>
    <w:rsid w:val="001E5B4B"/>
    <w:rsid w:val="001E60D2"/>
    <w:rsid w:val="001E68C2"/>
    <w:rsid w:val="001E794C"/>
    <w:rsid w:val="001F004E"/>
    <w:rsid w:val="001F03AA"/>
    <w:rsid w:val="001F0C65"/>
    <w:rsid w:val="001F1F74"/>
    <w:rsid w:val="001F2739"/>
    <w:rsid w:val="001F2DF5"/>
    <w:rsid w:val="001F6517"/>
    <w:rsid w:val="001F7083"/>
    <w:rsid w:val="001F71CB"/>
    <w:rsid w:val="001F71EB"/>
    <w:rsid w:val="001F758D"/>
    <w:rsid w:val="001F7FFC"/>
    <w:rsid w:val="002020A2"/>
    <w:rsid w:val="00202D82"/>
    <w:rsid w:val="00204774"/>
    <w:rsid w:val="00204E30"/>
    <w:rsid w:val="00204EAC"/>
    <w:rsid w:val="00205397"/>
    <w:rsid w:val="00206E8D"/>
    <w:rsid w:val="002076B3"/>
    <w:rsid w:val="00207B74"/>
    <w:rsid w:val="00213943"/>
    <w:rsid w:val="002147A1"/>
    <w:rsid w:val="00215A8C"/>
    <w:rsid w:val="002161A7"/>
    <w:rsid w:val="00216860"/>
    <w:rsid w:val="00217312"/>
    <w:rsid w:val="00217DF3"/>
    <w:rsid w:val="002209EE"/>
    <w:rsid w:val="00223256"/>
    <w:rsid w:val="00223425"/>
    <w:rsid w:val="002258D4"/>
    <w:rsid w:val="00230A6F"/>
    <w:rsid w:val="00230B48"/>
    <w:rsid w:val="002313CC"/>
    <w:rsid w:val="00232301"/>
    <w:rsid w:val="00232654"/>
    <w:rsid w:val="00232740"/>
    <w:rsid w:val="002343DE"/>
    <w:rsid w:val="002345A2"/>
    <w:rsid w:val="00235165"/>
    <w:rsid w:val="00241D1E"/>
    <w:rsid w:val="0024230C"/>
    <w:rsid w:val="00244458"/>
    <w:rsid w:val="00245670"/>
    <w:rsid w:val="00247024"/>
    <w:rsid w:val="0024729D"/>
    <w:rsid w:val="002517E2"/>
    <w:rsid w:val="0025258F"/>
    <w:rsid w:val="00253283"/>
    <w:rsid w:val="00253D81"/>
    <w:rsid w:val="00256B35"/>
    <w:rsid w:val="00257E79"/>
    <w:rsid w:val="00260A8E"/>
    <w:rsid w:val="00263E24"/>
    <w:rsid w:val="002665D1"/>
    <w:rsid w:val="00267EAB"/>
    <w:rsid w:val="00267F97"/>
    <w:rsid w:val="00272E4C"/>
    <w:rsid w:val="0027301E"/>
    <w:rsid w:val="0027496D"/>
    <w:rsid w:val="00275E7D"/>
    <w:rsid w:val="002765F2"/>
    <w:rsid w:val="002769B6"/>
    <w:rsid w:val="00276F7B"/>
    <w:rsid w:val="00280AE4"/>
    <w:rsid w:val="00281E46"/>
    <w:rsid w:val="00282C09"/>
    <w:rsid w:val="00283776"/>
    <w:rsid w:val="00283BC1"/>
    <w:rsid w:val="00290636"/>
    <w:rsid w:val="002929A3"/>
    <w:rsid w:val="0029349E"/>
    <w:rsid w:val="00296C8A"/>
    <w:rsid w:val="0029766D"/>
    <w:rsid w:val="002A03CD"/>
    <w:rsid w:val="002A1278"/>
    <w:rsid w:val="002A20D2"/>
    <w:rsid w:val="002A213C"/>
    <w:rsid w:val="002A222D"/>
    <w:rsid w:val="002A3103"/>
    <w:rsid w:val="002A3927"/>
    <w:rsid w:val="002A67A0"/>
    <w:rsid w:val="002A6C71"/>
    <w:rsid w:val="002B2F03"/>
    <w:rsid w:val="002B2F80"/>
    <w:rsid w:val="002B5E05"/>
    <w:rsid w:val="002B6B76"/>
    <w:rsid w:val="002B706C"/>
    <w:rsid w:val="002C10C7"/>
    <w:rsid w:val="002C11BE"/>
    <w:rsid w:val="002C304E"/>
    <w:rsid w:val="002C3537"/>
    <w:rsid w:val="002C5D5D"/>
    <w:rsid w:val="002C6AAD"/>
    <w:rsid w:val="002C6EDF"/>
    <w:rsid w:val="002C736B"/>
    <w:rsid w:val="002D090B"/>
    <w:rsid w:val="002D17E3"/>
    <w:rsid w:val="002D3880"/>
    <w:rsid w:val="002D43FE"/>
    <w:rsid w:val="002D4B20"/>
    <w:rsid w:val="002D4D4E"/>
    <w:rsid w:val="002D5059"/>
    <w:rsid w:val="002D5082"/>
    <w:rsid w:val="002D59B4"/>
    <w:rsid w:val="002D5CB0"/>
    <w:rsid w:val="002D65DC"/>
    <w:rsid w:val="002D7929"/>
    <w:rsid w:val="002E4596"/>
    <w:rsid w:val="002E47D6"/>
    <w:rsid w:val="002E5773"/>
    <w:rsid w:val="002E5E78"/>
    <w:rsid w:val="002E622B"/>
    <w:rsid w:val="002E74C8"/>
    <w:rsid w:val="002F0BDB"/>
    <w:rsid w:val="002F1DE5"/>
    <w:rsid w:val="002F32A2"/>
    <w:rsid w:val="002F42B8"/>
    <w:rsid w:val="002F4C93"/>
    <w:rsid w:val="002F5AA1"/>
    <w:rsid w:val="00300FF8"/>
    <w:rsid w:val="0030122C"/>
    <w:rsid w:val="00301B2A"/>
    <w:rsid w:val="003020B1"/>
    <w:rsid w:val="003025C3"/>
    <w:rsid w:val="003028BE"/>
    <w:rsid w:val="00304308"/>
    <w:rsid w:val="003047ED"/>
    <w:rsid w:val="003054AA"/>
    <w:rsid w:val="00306623"/>
    <w:rsid w:val="0030710E"/>
    <w:rsid w:val="00310E41"/>
    <w:rsid w:val="00312944"/>
    <w:rsid w:val="00313B95"/>
    <w:rsid w:val="00316A61"/>
    <w:rsid w:val="00321546"/>
    <w:rsid w:val="00322EF2"/>
    <w:rsid w:val="00323F29"/>
    <w:rsid w:val="00324422"/>
    <w:rsid w:val="0032493D"/>
    <w:rsid w:val="00325BFB"/>
    <w:rsid w:val="00325CD5"/>
    <w:rsid w:val="00325D87"/>
    <w:rsid w:val="00326C1C"/>
    <w:rsid w:val="00330286"/>
    <w:rsid w:val="003321A0"/>
    <w:rsid w:val="0033221E"/>
    <w:rsid w:val="003332DD"/>
    <w:rsid w:val="00334212"/>
    <w:rsid w:val="003344CC"/>
    <w:rsid w:val="00334D61"/>
    <w:rsid w:val="00335603"/>
    <w:rsid w:val="00335E66"/>
    <w:rsid w:val="00337969"/>
    <w:rsid w:val="003406B0"/>
    <w:rsid w:val="003411DC"/>
    <w:rsid w:val="00343CC2"/>
    <w:rsid w:val="00344DF1"/>
    <w:rsid w:val="0034512F"/>
    <w:rsid w:val="00347095"/>
    <w:rsid w:val="00351614"/>
    <w:rsid w:val="00351FE5"/>
    <w:rsid w:val="003521C5"/>
    <w:rsid w:val="003523BD"/>
    <w:rsid w:val="0035243E"/>
    <w:rsid w:val="00352BCF"/>
    <w:rsid w:val="00360456"/>
    <w:rsid w:val="00361ACB"/>
    <w:rsid w:val="003623C0"/>
    <w:rsid w:val="0036267A"/>
    <w:rsid w:val="0036273C"/>
    <w:rsid w:val="003636E3"/>
    <w:rsid w:val="00363C73"/>
    <w:rsid w:val="00363E92"/>
    <w:rsid w:val="00364B51"/>
    <w:rsid w:val="00364E90"/>
    <w:rsid w:val="00365B89"/>
    <w:rsid w:val="00366EFC"/>
    <w:rsid w:val="00366F28"/>
    <w:rsid w:val="00367954"/>
    <w:rsid w:val="0037007F"/>
    <w:rsid w:val="003708B0"/>
    <w:rsid w:val="003709CF"/>
    <w:rsid w:val="00371AFC"/>
    <w:rsid w:val="00371C40"/>
    <w:rsid w:val="00371C5A"/>
    <w:rsid w:val="0037229D"/>
    <w:rsid w:val="003726CD"/>
    <w:rsid w:val="00372B0F"/>
    <w:rsid w:val="00373982"/>
    <w:rsid w:val="00373D7E"/>
    <w:rsid w:val="00374157"/>
    <w:rsid w:val="003749F0"/>
    <w:rsid w:val="00374C44"/>
    <w:rsid w:val="00375876"/>
    <w:rsid w:val="00375BD3"/>
    <w:rsid w:val="00382C40"/>
    <w:rsid w:val="0038693A"/>
    <w:rsid w:val="0038752F"/>
    <w:rsid w:val="00387609"/>
    <w:rsid w:val="0039072D"/>
    <w:rsid w:val="00393EDE"/>
    <w:rsid w:val="00394BED"/>
    <w:rsid w:val="00394ED7"/>
    <w:rsid w:val="00395376"/>
    <w:rsid w:val="003955C2"/>
    <w:rsid w:val="00395BAC"/>
    <w:rsid w:val="00395EC6"/>
    <w:rsid w:val="003A3339"/>
    <w:rsid w:val="003A3E1A"/>
    <w:rsid w:val="003A452E"/>
    <w:rsid w:val="003A45EE"/>
    <w:rsid w:val="003A4F6E"/>
    <w:rsid w:val="003A60A8"/>
    <w:rsid w:val="003A6CED"/>
    <w:rsid w:val="003A7698"/>
    <w:rsid w:val="003A7C71"/>
    <w:rsid w:val="003B06A4"/>
    <w:rsid w:val="003B0790"/>
    <w:rsid w:val="003B1FCD"/>
    <w:rsid w:val="003B271D"/>
    <w:rsid w:val="003B2EB6"/>
    <w:rsid w:val="003B3AAB"/>
    <w:rsid w:val="003B5F74"/>
    <w:rsid w:val="003B62A2"/>
    <w:rsid w:val="003B64EA"/>
    <w:rsid w:val="003B7A3B"/>
    <w:rsid w:val="003C0096"/>
    <w:rsid w:val="003C08CD"/>
    <w:rsid w:val="003C4071"/>
    <w:rsid w:val="003C55E2"/>
    <w:rsid w:val="003D0D92"/>
    <w:rsid w:val="003D13BE"/>
    <w:rsid w:val="003D41B2"/>
    <w:rsid w:val="003D42BE"/>
    <w:rsid w:val="003D442C"/>
    <w:rsid w:val="003D4DDA"/>
    <w:rsid w:val="003D6DB7"/>
    <w:rsid w:val="003E0DC7"/>
    <w:rsid w:val="003E0DF4"/>
    <w:rsid w:val="003E217D"/>
    <w:rsid w:val="003E3B57"/>
    <w:rsid w:val="003F1083"/>
    <w:rsid w:val="003F116B"/>
    <w:rsid w:val="003F393F"/>
    <w:rsid w:val="00401587"/>
    <w:rsid w:val="00402A73"/>
    <w:rsid w:val="00403916"/>
    <w:rsid w:val="0040403C"/>
    <w:rsid w:val="004040C2"/>
    <w:rsid w:val="00404538"/>
    <w:rsid w:val="00404875"/>
    <w:rsid w:val="00404F8B"/>
    <w:rsid w:val="0040784A"/>
    <w:rsid w:val="00410EBE"/>
    <w:rsid w:val="00411EE0"/>
    <w:rsid w:val="004126BE"/>
    <w:rsid w:val="0041295A"/>
    <w:rsid w:val="00412980"/>
    <w:rsid w:val="00412A8C"/>
    <w:rsid w:val="00413CC9"/>
    <w:rsid w:val="004141A3"/>
    <w:rsid w:val="004147E9"/>
    <w:rsid w:val="00414B2E"/>
    <w:rsid w:val="00415A7A"/>
    <w:rsid w:val="00416EFF"/>
    <w:rsid w:val="0041756B"/>
    <w:rsid w:val="00417CCC"/>
    <w:rsid w:val="00424BB1"/>
    <w:rsid w:val="00424FCE"/>
    <w:rsid w:val="00425046"/>
    <w:rsid w:val="00426958"/>
    <w:rsid w:val="00426C76"/>
    <w:rsid w:val="004273F9"/>
    <w:rsid w:val="004273FC"/>
    <w:rsid w:val="004274CE"/>
    <w:rsid w:val="00430937"/>
    <w:rsid w:val="004315AD"/>
    <w:rsid w:val="00431DD5"/>
    <w:rsid w:val="00432E0F"/>
    <w:rsid w:val="00433C5D"/>
    <w:rsid w:val="004346C6"/>
    <w:rsid w:val="0043492E"/>
    <w:rsid w:val="00434C21"/>
    <w:rsid w:val="00434EA0"/>
    <w:rsid w:val="004353EB"/>
    <w:rsid w:val="00435B7C"/>
    <w:rsid w:val="004378C7"/>
    <w:rsid w:val="00441676"/>
    <w:rsid w:val="00441C95"/>
    <w:rsid w:val="0044238A"/>
    <w:rsid w:val="004428D6"/>
    <w:rsid w:val="004446BB"/>
    <w:rsid w:val="00445AA9"/>
    <w:rsid w:val="004520E0"/>
    <w:rsid w:val="004525E1"/>
    <w:rsid w:val="00452CDA"/>
    <w:rsid w:val="00452D50"/>
    <w:rsid w:val="00454715"/>
    <w:rsid w:val="00455D29"/>
    <w:rsid w:val="0045772B"/>
    <w:rsid w:val="00461141"/>
    <w:rsid w:val="004618EE"/>
    <w:rsid w:val="0046451B"/>
    <w:rsid w:val="0046714F"/>
    <w:rsid w:val="0047011E"/>
    <w:rsid w:val="00470528"/>
    <w:rsid w:val="00471737"/>
    <w:rsid w:val="004719A8"/>
    <w:rsid w:val="00473482"/>
    <w:rsid w:val="00480751"/>
    <w:rsid w:val="00480FD5"/>
    <w:rsid w:val="0048227C"/>
    <w:rsid w:val="004826FA"/>
    <w:rsid w:val="00482848"/>
    <w:rsid w:val="00482DB3"/>
    <w:rsid w:val="00482E41"/>
    <w:rsid w:val="004848B4"/>
    <w:rsid w:val="004853A8"/>
    <w:rsid w:val="004860BC"/>
    <w:rsid w:val="004872BC"/>
    <w:rsid w:val="00487E4C"/>
    <w:rsid w:val="004918BA"/>
    <w:rsid w:val="00491BD2"/>
    <w:rsid w:val="00494167"/>
    <w:rsid w:val="004949FA"/>
    <w:rsid w:val="0049556C"/>
    <w:rsid w:val="00496BF7"/>
    <w:rsid w:val="00496E49"/>
    <w:rsid w:val="004A04ED"/>
    <w:rsid w:val="004A2800"/>
    <w:rsid w:val="004A6478"/>
    <w:rsid w:val="004A70AE"/>
    <w:rsid w:val="004A7E8B"/>
    <w:rsid w:val="004B103C"/>
    <w:rsid w:val="004B22DA"/>
    <w:rsid w:val="004B3448"/>
    <w:rsid w:val="004B36B8"/>
    <w:rsid w:val="004B39C3"/>
    <w:rsid w:val="004B3A03"/>
    <w:rsid w:val="004B41A8"/>
    <w:rsid w:val="004B4E11"/>
    <w:rsid w:val="004B5ACB"/>
    <w:rsid w:val="004B6759"/>
    <w:rsid w:val="004B6E34"/>
    <w:rsid w:val="004B7FBB"/>
    <w:rsid w:val="004C07CA"/>
    <w:rsid w:val="004C176D"/>
    <w:rsid w:val="004C220A"/>
    <w:rsid w:val="004C25B9"/>
    <w:rsid w:val="004C30DE"/>
    <w:rsid w:val="004C316F"/>
    <w:rsid w:val="004C54F1"/>
    <w:rsid w:val="004D08B3"/>
    <w:rsid w:val="004D1FDA"/>
    <w:rsid w:val="004D211D"/>
    <w:rsid w:val="004D26C5"/>
    <w:rsid w:val="004D280F"/>
    <w:rsid w:val="004D58F5"/>
    <w:rsid w:val="004D6651"/>
    <w:rsid w:val="004D6A12"/>
    <w:rsid w:val="004D79EE"/>
    <w:rsid w:val="004E07DD"/>
    <w:rsid w:val="004E2E2B"/>
    <w:rsid w:val="004E4AC8"/>
    <w:rsid w:val="004E5DD6"/>
    <w:rsid w:val="004E7DA4"/>
    <w:rsid w:val="004F0F22"/>
    <w:rsid w:val="004F2267"/>
    <w:rsid w:val="004F2590"/>
    <w:rsid w:val="004F45EA"/>
    <w:rsid w:val="004F4D86"/>
    <w:rsid w:val="004F5614"/>
    <w:rsid w:val="004F6485"/>
    <w:rsid w:val="005007BF"/>
    <w:rsid w:val="00502C05"/>
    <w:rsid w:val="00504BB8"/>
    <w:rsid w:val="00504CC3"/>
    <w:rsid w:val="00505108"/>
    <w:rsid w:val="00507A94"/>
    <w:rsid w:val="00507CA9"/>
    <w:rsid w:val="0051369B"/>
    <w:rsid w:val="005145ED"/>
    <w:rsid w:val="005164E0"/>
    <w:rsid w:val="00520426"/>
    <w:rsid w:val="00520649"/>
    <w:rsid w:val="00520A32"/>
    <w:rsid w:val="0052219E"/>
    <w:rsid w:val="0052233A"/>
    <w:rsid w:val="00523590"/>
    <w:rsid w:val="00523F5F"/>
    <w:rsid w:val="00524211"/>
    <w:rsid w:val="00524A0D"/>
    <w:rsid w:val="0052629D"/>
    <w:rsid w:val="00530483"/>
    <w:rsid w:val="00531122"/>
    <w:rsid w:val="00531AE7"/>
    <w:rsid w:val="00532430"/>
    <w:rsid w:val="005325A8"/>
    <w:rsid w:val="00533D3B"/>
    <w:rsid w:val="00534D9D"/>
    <w:rsid w:val="00534EAA"/>
    <w:rsid w:val="005366BC"/>
    <w:rsid w:val="00536711"/>
    <w:rsid w:val="00536E14"/>
    <w:rsid w:val="005401FF"/>
    <w:rsid w:val="005427C6"/>
    <w:rsid w:val="005435D2"/>
    <w:rsid w:val="00546884"/>
    <w:rsid w:val="00546B6E"/>
    <w:rsid w:val="00547B12"/>
    <w:rsid w:val="005500FC"/>
    <w:rsid w:val="005517D7"/>
    <w:rsid w:val="00551A49"/>
    <w:rsid w:val="00552751"/>
    <w:rsid w:val="00554F33"/>
    <w:rsid w:val="005564B1"/>
    <w:rsid w:val="00557E13"/>
    <w:rsid w:val="00560AEB"/>
    <w:rsid w:val="00560F74"/>
    <w:rsid w:val="00561DAE"/>
    <w:rsid w:val="00563944"/>
    <w:rsid w:val="00563ABD"/>
    <w:rsid w:val="00563E43"/>
    <w:rsid w:val="00571E4E"/>
    <w:rsid w:val="00572FB8"/>
    <w:rsid w:val="0057411D"/>
    <w:rsid w:val="005746F8"/>
    <w:rsid w:val="0057475F"/>
    <w:rsid w:val="00574AE3"/>
    <w:rsid w:val="005769CC"/>
    <w:rsid w:val="00580234"/>
    <w:rsid w:val="00582AC0"/>
    <w:rsid w:val="00583289"/>
    <w:rsid w:val="00583CE6"/>
    <w:rsid w:val="0058586F"/>
    <w:rsid w:val="005858C3"/>
    <w:rsid w:val="00586F1E"/>
    <w:rsid w:val="005910F0"/>
    <w:rsid w:val="00591BE7"/>
    <w:rsid w:val="00592327"/>
    <w:rsid w:val="00593797"/>
    <w:rsid w:val="00593C89"/>
    <w:rsid w:val="00593F05"/>
    <w:rsid w:val="00594E0B"/>
    <w:rsid w:val="00595AD3"/>
    <w:rsid w:val="00595CC2"/>
    <w:rsid w:val="0059632C"/>
    <w:rsid w:val="00597D99"/>
    <w:rsid w:val="005A13E8"/>
    <w:rsid w:val="005A1E58"/>
    <w:rsid w:val="005A2423"/>
    <w:rsid w:val="005A3AFA"/>
    <w:rsid w:val="005A5999"/>
    <w:rsid w:val="005A7217"/>
    <w:rsid w:val="005B014C"/>
    <w:rsid w:val="005B03C0"/>
    <w:rsid w:val="005B16CB"/>
    <w:rsid w:val="005B254C"/>
    <w:rsid w:val="005B26CD"/>
    <w:rsid w:val="005B2DAD"/>
    <w:rsid w:val="005B3369"/>
    <w:rsid w:val="005B38B8"/>
    <w:rsid w:val="005B38C3"/>
    <w:rsid w:val="005B3E16"/>
    <w:rsid w:val="005B4B65"/>
    <w:rsid w:val="005B5D60"/>
    <w:rsid w:val="005B62BE"/>
    <w:rsid w:val="005C042E"/>
    <w:rsid w:val="005C0617"/>
    <w:rsid w:val="005C11BF"/>
    <w:rsid w:val="005C1C6C"/>
    <w:rsid w:val="005C3BCC"/>
    <w:rsid w:val="005C3C10"/>
    <w:rsid w:val="005C488A"/>
    <w:rsid w:val="005C5097"/>
    <w:rsid w:val="005C5165"/>
    <w:rsid w:val="005C6918"/>
    <w:rsid w:val="005C7312"/>
    <w:rsid w:val="005C798E"/>
    <w:rsid w:val="005D143B"/>
    <w:rsid w:val="005D1F46"/>
    <w:rsid w:val="005D23EF"/>
    <w:rsid w:val="005D4B83"/>
    <w:rsid w:val="005D5473"/>
    <w:rsid w:val="005D6C2D"/>
    <w:rsid w:val="005D78B2"/>
    <w:rsid w:val="005D7E00"/>
    <w:rsid w:val="005E0233"/>
    <w:rsid w:val="005E15B7"/>
    <w:rsid w:val="005E2BA3"/>
    <w:rsid w:val="005E2BDC"/>
    <w:rsid w:val="005E2DCE"/>
    <w:rsid w:val="005E3F0E"/>
    <w:rsid w:val="005E4760"/>
    <w:rsid w:val="005E4CE6"/>
    <w:rsid w:val="005E5621"/>
    <w:rsid w:val="005E5FCC"/>
    <w:rsid w:val="005E64C3"/>
    <w:rsid w:val="005E6C3A"/>
    <w:rsid w:val="005F13F6"/>
    <w:rsid w:val="005F2908"/>
    <w:rsid w:val="005F757C"/>
    <w:rsid w:val="005F7F57"/>
    <w:rsid w:val="0060209F"/>
    <w:rsid w:val="006027CE"/>
    <w:rsid w:val="0060297F"/>
    <w:rsid w:val="00603C19"/>
    <w:rsid w:val="00610D30"/>
    <w:rsid w:val="0061111F"/>
    <w:rsid w:val="00611736"/>
    <w:rsid w:val="00611E64"/>
    <w:rsid w:val="00611F15"/>
    <w:rsid w:val="0061200E"/>
    <w:rsid w:val="0061310D"/>
    <w:rsid w:val="00615767"/>
    <w:rsid w:val="00617732"/>
    <w:rsid w:val="00620B4D"/>
    <w:rsid w:val="00620C66"/>
    <w:rsid w:val="006214A7"/>
    <w:rsid w:val="00621B9E"/>
    <w:rsid w:val="00623832"/>
    <w:rsid w:val="006255ED"/>
    <w:rsid w:val="00625C00"/>
    <w:rsid w:val="006263F3"/>
    <w:rsid w:val="00626FD6"/>
    <w:rsid w:val="0062744F"/>
    <w:rsid w:val="006274AC"/>
    <w:rsid w:val="006302BE"/>
    <w:rsid w:val="00630AF9"/>
    <w:rsid w:val="00630D6D"/>
    <w:rsid w:val="00630DA6"/>
    <w:rsid w:val="006314D5"/>
    <w:rsid w:val="00631564"/>
    <w:rsid w:val="00633377"/>
    <w:rsid w:val="00633AEB"/>
    <w:rsid w:val="00635720"/>
    <w:rsid w:val="006362E9"/>
    <w:rsid w:val="00637125"/>
    <w:rsid w:val="00637A7D"/>
    <w:rsid w:val="00640F57"/>
    <w:rsid w:val="0064109F"/>
    <w:rsid w:val="006415C7"/>
    <w:rsid w:val="00641D5F"/>
    <w:rsid w:val="0064301F"/>
    <w:rsid w:val="00644558"/>
    <w:rsid w:val="00647F8D"/>
    <w:rsid w:val="00650A6A"/>
    <w:rsid w:val="006518DE"/>
    <w:rsid w:val="0065284F"/>
    <w:rsid w:val="0065361C"/>
    <w:rsid w:val="00654285"/>
    <w:rsid w:val="006549F1"/>
    <w:rsid w:val="0065623C"/>
    <w:rsid w:val="0065628A"/>
    <w:rsid w:val="006576D4"/>
    <w:rsid w:val="006601B9"/>
    <w:rsid w:val="00660909"/>
    <w:rsid w:val="0066380A"/>
    <w:rsid w:val="00663F7B"/>
    <w:rsid w:val="00664E15"/>
    <w:rsid w:val="00666F10"/>
    <w:rsid w:val="00670F7F"/>
    <w:rsid w:val="00674393"/>
    <w:rsid w:val="00675311"/>
    <w:rsid w:val="00675B36"/>
    <w:rsid w:val="0067671C"/>
    <w:rsid w:val="00676DCA"/>
    <w:rsid w:val="00681924"/>
    <w:rsid w:val="00681D75"/>
    <w:rsid w:val="00683EE3"/>
    <w:rsid w:val="00685145"/>
    <w:rsid w:val="00685A7E"/>
    <w:rsid w:val="00685F3F"/>
    <w:rsid w:val="00686FD6"/>
    <w:rsid w:val="0069156F"/>
    <w:rsid w:val="00691FDD"/>
    <w:rsid w:val="00693685"/>
    <w:rsid w:val="00693A38"/>
    <w:rsid w:val="00693BF0"/>
    <w:rsid w:val="00694039"/>
    <w:rsid w:val="00696FF5"/>
    <w:rsid w:val="0069765D"/>
    <w:rsid w:val="006A039E"/>
    <w:rsid w:val="006A08D0"/>
    <w:rsid w:val="006B0AB6"/>
    <w:rsid w:val="006B0D07"/>
    <w:rsid w:val="006B24D6"/>
    <w:rsid w:val="006B2EAD"/>
    <w:rsid w:val="006B4826"/>
    <w:rsid w:val="006B581A"/>
    <w:rsid w:val="006B7653"/>
    <w:rsid w:val="006C1083"/>
    <w:rsid w:val="006C1F5B"/>
    <w:rsid w:val="006C361D"/>
    <w:rsid w:val="006C3ABE"/>
    <w:rsid w:val="006C3D3D"/>
    <w:rsid w:val="006C42D5"/>
    <w:rsid w:val="006C457F"/>
    <w:rsid w:val="006C4973"/>
    <w:rsid w:val="006C4CAE"/>
    <w:rsid w:val="006C5497"/>
    <w:rsid w:val="006C5E4B"/>
    <w:rsid w:val="006C7122"/>
    <w:rsid w:val="006C792A"/>
    <w:rsid w:val="006C7AF0"/>
    <w:rsid w:val="006D0104"/>
    <w:rsid w:val="006D2AD5"/>
    <w:rsid w:val="006D46EB"/>
    <w:rsid w:val="006D586B"/>
    <w:rsid w:val="006D5D1C"/>
    <w:rsid w:val="006D7387"/>
    <w:rsid w:val="006E08CC"/>
    <w:rsid w:val="006E17DA"/>
    <w:rsid w:val="006E4659"/>
    <w:rsid w:val="006E4BEC"/>
    <w:rsid w:val="006E4CE4"/>
    <w:rsid w:val="006E4D30"/>
    <w:rsid w:val="006E4F0A"/>
    <w:rsid w:val="006E5EEF"/>
    <w:rsid w:val="006F1A5F"/>
    <w:rsid w:val="006F1F9D"/>
    <w:rsid w:val="006F355E"/>
    <w:rsid w:val="006F5313"/>
    <w:rsid w:val="006F5C3B"/>
    <w:rsid w:val="006F6BAB"/>
    <w:rsid w:val="007000C8"/>
    <w:rsid w:val="0070010E"/>
    <w:rsid w:val="007003A8"/>
    <w:rsid w:val="007024EC"/>
    <w:rsid w:val="00703F0C"/>
    <w:rsid w:val="00704154"/>
    <w:rsid w:val="00704DA6"/>
    <w:rsid w:val="00705652"/>
    <w:rsid w:val="00705BA5"/>
    <w:rsid w:val="00710193"/>
    <w:rsid w:val="00710244"/>
    <w:rsid w:val="00710342"/>
    <w:rsid w:val="0071085C"/>
    <w:rsid w:val="00711541"/>
    <w:rsid w:val="00711D80"/>
    <w:rsid w:val="00711E5B"/>
    <w:rsid w:val="00712186"/>
    <w:rsid w:val="00713BF0"/>
    <w:rsid w:val="00714D48"/>
    <w:rsid w:val="00714EFD"/>
    <w:rsid w:val="00714F8F"/>
    <w:rsid w:val="00715A26"/>
    <w:rsid w:val="007173DD"/>
    <w:rsid w:val="007213EB"/>
    <w:rsid w:val="00721CAF"/>
    <w:rsid w:val="00722E7A"/>
    <w:rsid w:val="00723F2A"/>
    <w:rsid w:val="007255B6"/>
    <w:rsid w:val="00726606"/>
    <w:rsid w:val="00726ABF"/>
    <w:rsid w:val="00730797"/>
    <w:rsid w:val="00730DED"/>
    <w:rsid w:val="0073158C"/>
    <w:rsid w:val="00731F9A"/>
    <w:rsid w:val="00732E4B"/>
    <w:rsid w:val="0073309D"/>
    <w:rsid w:val="00734452"/>
    <w:rsid w:val="00734C30"/>
    <w:rsid w:val="00735B5B"/>
    <w:rsid w:val="00741633"/>
    <w:rsid w:val="00741A0F"/>
    <w:rsid w:val="007433ED"/>
    <w:rsid w:val="00743E69"/>
    <w:rsid w:val="00747E19"/>
    <w:rsid w:val="007509F5"/>
    <w:rsid w:val="0075110B"/>
    <w:rsid w:val="00752761"/>
    <w:rsid w:val="00752F61"/>
    <w:rsid w:val="00755A30"/>
    <w:rsid w:val="00755B1C"/>
    <w:rsid w:val="00756AC8"/>
    <w:rsid w:val="0076034D"/>
    <w:rsid w:val="00764E74"/>
    <w:rsid w:val="00766777"/>
    <w:rsid w:val="00773C5A"/>
    <w:rsid w:val="00776D82"/>
    <w:rsid w:val="007773B5"/>
    <w:rsid w:val="007802E7"/>
    <w:rsid w:val="0078153C"/>
    <w:rsid w:val="00781C60"/>
    <w:rsid w:val="0078370C"/>
    <w:rsid w:val="00783DE5"/>
    <w:rsid w:val="007844F6"/>
    <w:rsid w:val="00784DA4"/>
    <w:rsid w:val="00784E24"/>
    <w:rsid w:val="00792525"/>
    <w:rsid w:val="00793193"/>
    <w:rsid w:val="007941AD"/>
    <w:rsid w:val="00795F1E"/>
    <w:rsid w:val="00795F41"/>
    <w:rsid w:val="007967BA"/>
    <w:rsid w:val="007A069B"/>
    <w:rsid w:val="007A0FFA"/>
    <w:rsid w:val="007A19EA"/>
    <w:rsid w:val="007A1D31"/>
    <w:rsid w:val="007A1E53"/>
    <w:rsid w:val="007A28F1"/>
    <w:rsid w:val="007A5481"/>
    <w:rsid w:val="007A59D0"/>
    <w:rsid w:val="007A62D1"/>
    <w:rsid w:val="007A6394"/>
    <w:rsid w:val="007A6DC9"/>
    <w:rsid w:val="007B0049"/>
    <w:rsid w:val="007B1BAD"/>
    <w:rsid w:val="007B1F29"/>
    <w:rsid w:val="007B2F26"/>
    <w:rsid w:val="007B3A6E"/>
    <w:rsid w:val="007B3C2A"/>
    <w:rsid w:val="007B40BE"/>
    <w:rsid w:val="007C2040"/>
    <w:rsid w:val="007C2155"/>
    <w:rsid w:val="007C3538"/>
    <w:rsid w:val="007C5052"/>
    <w:rsid w:val="007C58BD"/>
    <w:rsid w:val="007C64C3"/>
    <w:rsid w:val="007C64C9"/>
    <w:rsid w:val="007C797D"/>
    <w:rsid w:val="007D429A"/>
    <w:rsid w:val="007D47A5"/>
    <w:rsid w:val="007D721B"/>
    <w:rsid w:val="007D72AE"/>
    <w:rsid w:val="007D7856"/>
    <w:rsid w:val="007E431E"/>
    <w:rsid w:val="007E54DC"/>
    <w:rsid w:val="007F00E5"/>
    <w:rsid w:val="007F0305"/>
    <w:rsid w:val="007F032E"/>
    <w:rsid w:val="007F505E"/>
    <w:rsid w:val="007F5ECC"/>
    <w:rsid w:val="007F6143"/>
    <w:rsid w:val="007F744E"/>
    <w:rsid w:val="007F7BA2"/>
    <w:rsid w:val="00800169"/>
    <w:rsid w:val="00803938"/>
    <w:rsid w:val="008054A7"/>
    <w:rsid w:val="00805A25"/>
    <w:rsid w:val="00805CD6"/>
    <w:rsid w:val="00806CDB"/>
    <w:rsid w:val="00807B89"/>
    <w:rsid w:val="00810FD6"/>
    <w:rsid w:val="00813D13"/>
    <w:rsid w:val="00813E39"/>
    <w:rsid w:val="008140B1"/>
    <w:rsid w:val="00815F5D"/>
    <w:rsid w:val="00816235"/>
    <w:rsid w:val="0081670E"/>
    <w:rsid w:val="00816D4D"/>
    <w:rsid w:val="00816E04"/>
    <w:rsid w:val="00816E67"/>
    <w:rsid w:val="008200FA"/>
    <w:rsid w:val="00820997"/>
    <w:rsid w:val="00821EB0"/>
    <w:rsid w:val="0082274C"/>
    <w:rsid w:val="00824D4A"/>
    <w:rsid w:val="00827144"/>
    <w:rsid w:val="00827874"/>
    <w:rsid w:val="00830E3A"/>
    <w:rsid w:val="008339D2"/>
    <w:rsid w:val="00834CD0"/>
    <w:rsid w:val="008375F5"/>
    <w:rsid w:val="00837AF1"/>
    <w:rsid w:val="00837F75"/>
    <w:rsid w:val="008403C9"/>
    <w:rsid w:val="008408A3"/>
    <w:rsid w:val="0084095E"/>
    <w:rsid w:val="00842BEF"/>
    <w:rsid w:val="008431CF"/>
    <w:rsid w:val="00843DA6"/>
    <w:rsid w:val="0084620A"/>
    <w:rsid w:val="00847486"/>
    <w:rsid w:val="00847787"/>
    <w:rsid w:val="00850CDA"/>
    <w:rsid w:val="00850E2C"/>
    <w:rsid w:val="00851143"/>
    <w:rsid w:val="00851A6D"/>
    <w:rsid w:val="00852EAB"/>
    <w:rsid w:val="00852EF5"/>
    <w:rsid w:val="00853C38"/>
    <w:rsid w:val="0085438E"/>
    <w:rsid w:val="00854A24"/>
    <w:rsid w:val="00854F48"/>
    <w:rsid w:val="0085617A"/>
    <w:rsid w:val="0086024E"/>
    <w:rsid w:val="0086087E"/>
    <w:rsid w:val="008615C1"/>
    <w:rsid w:val="008620E3"/>
    <w:rsid w:val="00862190"/>
    <w:rsid w:val="0086273C"/>
    <w:rsid w:val="00862AB0"/>
    <w:rsid w:val="008640BA"/>
    <w:rsid w:val="008644C6"/>
    <w:rsid w:val="008644FF"/>
    <w:rsid w:val="00864A76"/>
    <w:rsid w:val="00865883"/>
    <w:rsid w:val="00867A88"/>
    <w:rsid w:val="008704C5"/>
    <w:rsid w:val="00870C11"/>
    <w:rsid w:val="00870FD3"/>
    <w:rsid w:val="0087129A"/>
    <w:rsid w:val="00871FB5"/>
    <w:rsid w:val="008732BF"/>
    <w:rsid w:val="00873DF3"/>
    <w:rsid w:val="00874D39"/>
    <w:rsid w:val="00877C52"/>
    <w:rsid w:val="00877CF5"/>
    <w:rsid w:val="008803AB"/>
    <w:rsid w:val="0088114B"/>
    <w:rsid w:val="0088234E"/>
    <w:rsid w:val="008826BB"/>
    <w:rsid w:val="00882B5D"/>
    <w:rsid w:val="00882C1B"/>
    <w:rsid w:val="008834E8"/>
    <w:rsid w:val="00883BB6"/>
    <w:rsid w:val="00884D59"/>
    <w:rsid w:val="008877B0"/>
    <w:rsid w:val="0089044C"/>
    <w:rsid w:val="0089050B"/>
    <w:rsid w:val="008914DD"/>
    <w:rsid w:val="0089275B"/>
    <w:rsid w:val="00893F72"/>
    <w:rsid w:val="008940F2"/>
    <w:rsid w:val="00894D98"/>
    <w:rsid w:val="00894DD4"/>
    <w:rsid w:val="008950F8"/>
    <w:rsid w:val="00896FA5"/>
    <w:rsid w:val="0089739E"/>
    <w:rsid w:val="00897A3F"/>
    <w:rsid w:val="008A1EC5"/>
    <w:rsid w:val="008A2FDF"/>
    <w:rsid w:val="008A521A"/>
    <w:rsid w:val="008B0743"/>
    <w:rsid w:val="008B0E27"/>
    <w:rsid w:val="008B183B"/>
    <w:rsid w:val="008B1F2F"/>
    <w:rsid w:val="008B272F"/>
    <w:rsid w:val="008B2F2A"/>
    <w:rsid w:val="008B6720"/>
    <w:rsid w:val="008B6CBD"/>
    <w:rsid w:val="008B7600"/>
    <w:rsid w:val="008C034B"/>
    <w:rsid w:val="008C08F4"/>
    <w:rsid w:val="008C0A12"/>
    <w:rsid w:val="008C0F00"/>
    <w:rsid w:val="008C3E01"/>
    <w:rsid w:val="008C4A91"/>
    <w:rsid w:val="008C5935"/>
    <w:rsid w:val="008C5F5D"/>
    <w:rsid w:val="008C6819"/>
    <w:rsid w:val="008D0AF1"/>
    <w:rsid w:val="008D0EE4"/>
    <w:rsid w:val="008D12AF"/>
    <w:rsid w:val="008D1D50"/>
    <w:rsid w:val="008D206F"/>
    <w:rsid w:val="008D2DF9"/>
    <w:rsid w:val="008D4125"/>
    <w:rsid w:val="008D4B73"/>
    <w:rsid w:val="008D56C3"/>
    <w:rsid w:val="008D5DF8"/>
    <w:rsid w:val="008D6547"/>
    <w:rsid w:val="008D7CDC"/>
    <w:rsid w:val="008E0610"/>
    <w:rsid w:val="008E0EBC"/>
    <w:rsid w:val="008E130F"/>
    <w:rsid w:val="008E1736"/>
    <w:rsid w:val="008E29F1"/>
    <w:rsid w:val="008E4070"/>
    <w:rsid w:val="008E50F5"/>
    <w:rsid w:val="008E6CE8"/>
    <w:rsid w:val="008E798D"/>
    <w:rsid w:val="008F1433"/>
    <w:rsid w:val="008F15F1"/>
    <w:rsid w:val="008F22FC"/>
    <w:rsid w:val="008F5C6C"/>
    <w:rsid w:val="008F6A61"/>
    <w:rsid w:val="00900FF2"/>
    <w:rsid w:val="00901D65"/>
    <w:rsid w:val="00902804"/>
    <w:rsid w:val="00902D01"/>
    <w:rsid w:val="00903873"/>
    <w:rsid w:val="00904A46"/>
    <w:rsid w:val="00905A2C"/>
    <w:rsid w:val="00905FAA"/>
    <w:rsid w:val="00906541"/>
    <w:rsid w:val="00906E73"/>
    <w:rsid w:val="009071BA"/>
    <w:rsid w:val="00907222"/>
    <w:rsid w:val="009104C8"/>
    <w:rsid w:val="00913314"/>
    <w:rsid w:val="009137A8"/>
    <w:rsid w:val="0091474C"/>
    <w:rsid w:val="00914848"/>
    <w:rsid w:val="00916D9D"/>
    <w:rsid w:val="009178B6"/>
    <w:rsid w:val="00922172"/>
    <w:rsid w:val="00922282"/>
    <w:rsid w:val="00922CF4"/>
    <w:rsid w:val="00924D67"/>
    <w:rsid w:val="00925270"/>
    <w:rsid w:val="0093113A"/>
    <w:rsid w:val="009313EC"/>
    <w:rsid w:val="00933713"/>
    <w:rsid w:val="009363CF"/>
    <w:rsid w:val="00936E44"/>
    <w:rsid w:val="00940BBA"/>
    <w:rsid w:val="009424E4"/>
    <w:rsid w:val="00945C47"/>
    <w:rsid w:val="0095285F"/>
    <w:rsid w:val="00952AAF"/>
    <w:rsid w:val="00953013"/>
    <w:rsid w:val="00953155"/>
    <w:rsid w:val="00953B81"/>
    <w:rsid w:val="009557D9"/>
    <w:rsid w:val="00963B12"/>
    <w:rsid w:val="00965087"/>
    <w:rsid w:val="009651D0"/>
    <w:rsid w:val="00965426"/>
    <w:rsid w:val="00965CD0"/>
    <w:rsid w:val="00966736"/>
    <w:rsid w:val="00966DFF"/>
    <w:rsid w:val="00967138"/>
    <w:rsid w:val="00967248"/>
    <w:rsid w:val="0096737B"/>
    <w:rsid w:val="0097060D"/>
    <w:rsid w:val="00971506"/>
    <w:rsid w:val="00972E2D"/>
    <w:rsid w:val="00974B04"/>
    <w:rsid w:val="00974C26"/>
    <w:rsid w:val="00975351"/>
    <w:rsid w:val="00975B39"/>
    <w:rsid w:val="0097646D"/>
    <w:rsid w:val="00976952"/>
    <w:rsid w:val="009809A6"/>
    <w:rsid w:val="0098221D"/>
    <w:rsid w:val="00982244"/>
    <w:rsid w:val="00982A75"/>
    <w:rsid w:val="00984283"/>
    <w:rsid w:val="009865F0"/>
    <w:rsid w:val="0098710D"/>
    <w:rsid w:val="009873DE"/>
    <w:rsid w:val="009876BB"/>
    <w:rsid w:val="00987E88"/>
    <w:rsid w:val="009902DA"/>
    <w:rsid w:val="0099042F"/>
    <w:rsid w:val="00990951"/>
    <w:rsid w:val="00990C40"/>
    <w:rsid w:val="0099115C"/>
    <w:rsid w:val="00991166"/>
    <w:rsid w:val="009938C3"/>
    <w:rsid w:val="00996388"/>
    <w:rsid w:val="00996A0C"/>
    <w:rsid w:val="00996EEE"/>
    <w:rsid w:val="009A03E0"/>
    <w:rsid w:val="009A11C1"/>
    <w:rsid w:val="009A2384"/>
    <w:rsid w:val="009A2FC2"/>
    <w:rsid w:val="009A4122"/>
    <w:rsid w:val="009A495A"/>
    <w:rsid w:val="009A5550"/>
    <w:rsid w:val="009A5CAA"/>
    <w:rsid w:val="009A6940"/>
    <w:rsid w:val="009B6858"/>
    <w:rsid w:val="009B7AB0"/>
    <w:rsid w:val="009C0024"/>
    <w:rsid w:val="009C0135"/>
    <w:rsid w:val="009C0370"/>
    <w:rsid w:val="009C780F"/>
    <w:rsid w:val="009D05C7"/>
    <w:rsid w:val="009D0FF4"/>
    <w:rsid w:val="009D2A90"/>
    <w:rsid w:val="009D3A3E"/>
    <w:rsid w:val="009D4293"/>
    <w:rsid w:val="009D73AF"/>
    <w:rsid w:val="009D7E30"/>
    <w:rsid w:val="009E0053"/>
    <w:rsid w:val="009E16D0"/>
    <w:rsid w:val="009E5AC8"/>
    <w:rsid w:val="009E5C97"/>
    <w:rsid w:val="009E62FF"/>
    <w:rsid w:val="009E72D7"/>
    <w:rsid w:val="009E78D9"/>
    <w:rsid w:val="009F1E9A"/>
    <w:rsid w:val="009F1EDC"/>
    <w:rsid w:val="009F206C"/>
    <w:rsid w:val="009F2681"/>
    <w:rsid w:val="009F405D"/>
    <w:rsid w:val="009F4E2D"/>
    <w:rsid w:val="009F72E3"/>
    <w:rsid w:val="009F7A54"/>
    <w:rsid w:val="00A027B6"/>
    <w:rsid w:val="00A029ED"/>
    <w:rsid w:val="00A02A1E"/>
    <w:rsid w:val="00A02C00"/>
    <w:rsid w:val="00A055CB"/>
    <w:rsid w:val="00A06E31"/>
    <w:rsid w:val="00A06FF1"/>
    <w:rsid w:val="00A10732"/>
    <w:rsid w:val="00A10C7A"/>
    <w:rsid w:val="00A126B7"/>
    <w:rsid w:val="00A12FCB"/>
    <w:rsid w:val="00A13A28"/>
    <w:rsid w:val="00A149E2"/>
    <w:rsid w:val="00A14C8F"/>
    <w:rsid w:val="00A176A1"/>
    <w:rsid w:val="00A17E3E"/>
    <w:rsid w:val="00A20345"/>
    <w:rsid w:val="00A220DA"/>
    <w:rsid w:val="00A2553E"/>
    <w:rsid w:val="00A2555B"/>
    <w:rsid w:val="00A26722"/>
    <w:rsid w:val="00A269B0"/>
    <w:rsid w:val="00A27BAA"/>
    <w:rsid w:val="00A3132C"/>
    <w:rsid w:val="00A31B05"/>
    <w:rsid w:val="00A33A4A"/>
    <w:rsid w:val="00A35238"/>
    <w:rsid w:val="00A35C6F"/>
    <w:rsid w:val="00A36FF9"/>
    <w:rsid w:val="00A40397"/>
    <w:rsid w:val="00A41586"/>
    <w:rsid w:val="00A417C9"/>
    <w:rsid w:val="00A426E5"/>
    <w:rsid w:val="00A42C5C"/>
    <w:rsid w:val="00A42DBB"/>
    <w:rsid w:val="00A43CAF"/>
    <w:rsid w:val="00A4470F"/>
    <w:rsid w:val="00A4572C"/>
    <w:rsid w:val="00A47148"/>
    <w:rsid w:val="00A47818"/>
    <w:rsid w:val="00A478F3"/>
    <w:rsid w:val="00A47BF9"/>
    <w:rsid w:val="00A505FF"/>
    <w:rsid w:val="00A51519"/>
    <w:rsid w:val="00A51D4A"/>
    <w:rsid w:val="00A545AE"/>
    <w:rsid w:val="00A5608B"/>
    <w:rsid w:val="00A563DF"/>
    <w:rsid w:val="00A56F1E"/>
    <w:rsid w:val="00A571F6"/>
    <w:rsid w:val="00A5726E"/>
    <w:rsid w:val="00A60838"/>
    <w:rsid w:val="00A61FD4"/>
    <w:rsid w:val="00A62DB4"/>
    <w:rsid w:val="00A62DF0"/>
    <w:rsid w:val="00A62F4B"/>
    <w:rsid w:val="00A64077"/>
    <w:rsid w:val="00A6565C"/>
    <w:rsid w:val="00A65C3E"/>
    <w:rsid w:val="00A66D7D"/>
    <w:rsid w:val="00A67115"/>
    <w:rsid w:val="00A67E94"/>
    <w:rsid w:val="00A706FE"/>
    <w:rsid w:val="00A72C07"/>
    <w:rsid w:val="00A745FE"/>
    <w:rsid w:val="00A7570B"/>
    <w:rsid w:val="00A75DF4"/>
    <w:rsid w:val="00A7644E"/>
    <w:rsid w:val="00A769EF"/>
    <w:rsid w:val="00A8260F"/>
    <w:rsid w:val="00A82DA3"/>
    <w:rsid w:val="00A84093"/>
    <w:rsid w:val="00A847E5"/>
    <w:rsid w:val="00A868CB"/>
    <w:rsid w:val="00A86CC6"/>
    <w:rsid w:val="00A86F37"/>
    <w:rsid w:val="00A900D7"/>
    <w:rsid w:val="00A90392"/>
    <w:rsid w:val="00A905C5"/>
    <w:rsid w:val="00A9173C"/>
    <w:rsid w:val="00A94580"/>
    <w:rsid w:val="00A95A53"/>
    <w:rsid w:val="00A96439"/>
    <w:rsid w:val="00AA2C2F"/>
    <w:rsid w:val="00AA2CB1"/>
    <w:rsid w:val="00AA2DCE"/>
    <w:rsid w:val="00AA505C"/>
    <w:rsid w:val="00AA7033"/>
    <w:rsid w:val="00AB2A95"/>
    <w:rsid w:val="00AB2EF0"/>
    <w:rsid w:val="00AB426B"/>
    <w:rsid w:val="00AB4907"/>
    <w:rsid w:val="00AB571D"/>
    <w:rsid w:val="00AB5DC6"/>
    <w:rsid w:val="00AB7575"/>
    <w:rsid w:val="00AB77F1"/>
    <w:rsid w:val="00AB7E96"/>
    <w:rsid w:val="00AC04A1"/>
    <w:rsid w:val="00AC0B2F"/>
    <w:rsid w:val="00AC1329"/>
    <w:rsid w:val="00AC1ED7"/>
    <w:rsid w:val="00AC233D"/>
    <w:rsid w:val="00AC2A8B"/>
    <w:rsid w:val="00AC5CB9"/>
    <w:rsid w:val="00AC5E92"/>
    <w:rsid w:val="00AC611C"/>
    <w:rsid w:val="00AC71FD"/>
    <w:rsid w:val="00AD04C1"/>
    <w:rsid w:val="00AD0B17"/>
    <w:rsid w:val="00AD15CA"/>
    <w:rsid w:val="00AD2A87"/>
    <w:rsid w:val="00AD442F"/>
    <w:rsid w:val="00AD4ED0"/>
    <w:rsid w:val="00AD52F9"/>
    <w:rsid w:val="00AD54CB"/>
    <w:rsid w:val="00AE0523"/>
    <w:rsid w:val="00AE11F5"/>
    <w:rsid w:val="00AE2965"/>
    <w:rsid w:val="00AE44B8"/>
    <w:rsid w:val="00AE4B9A"/>
    <w:rsid w:val="00AE5614"/>
    <w:rsid w:val="00AE5B1E"/>
    <w:rsid w:val="00AE645B"/>
    <w:rsid w:val="00AE6977"/>
    <w:rsid w:val="00AF0A0E"/>
    <w:rsid w:val="00AF275A"/>
    <w:rsid w:val="00AF3050"/>
    <w:rsid w:val="00AF44A5"/>
    <w:rsid w:val="00AF4783"/>
    <w:rsid w:val="00AF5836"/>
    <w:rsid w:val="00AF6D3E"/>
    <w:rsid w:val="00AF72B2"/>
    <w:rsid w:val="00AF7B81"/>
    <w:rsid w:val="00B019BD"/>
    <w:rsid w:val="00B03354"/>
    <w:rsid w:val="00B07D3C"/>
    <w:rsid w:val="00B11441"/>
    <w:rsid w:val="00B13DD7"/>
    <w:rsid w:val="00B13F32"/>
    <w:rsid w:val="00B154EF"/>
    <w:rsid w:val="00B17DE3"/>
    <w:rsid w:val="00B2255D"/>
    <w:rsid w:val="00B2382F"/>
    <w:rsid w:val="00B252D8"/>
    <w:rsid w:val="00B25C97"/>
    <w:rsid w:val="00B26FF5"/>
    <w:rsid w:val="00B27D4C"/>
    <w:rsid w:val="00B27FC8"/>
    <w:rsid w:val="00B313D0"/>
    <w:rsid w:val="00B34B4F"/>
    <w:rsid w:val="00B37560"/>
    <w:rsid w:val="00B408C7"/>
    <w:rsid w:val="00B40CD3"/>
    <w:rsid w:val="00B42956"/>
    <w:rsid w:val="00B42A30"/>
    <w:rsid w:val="00B44C47"/>
    <w:rsid w:val="00B45681"/>
    <w:rsid w:val="00B45935"/>
    <w:rsid w:val="00B47DD2"/>
    <w:rsid w:val="00B50C28"/>
    <w:rsid w:val="00B50D32"/>
    <w:rsid w:val="00B5139A"/>
    <w:rsid w:val="00B51ACC"/>
    <w:rsid w:val="00B5464D"/>
    <w:rsid w:val="00B6069A"/>
    <w:rsid w:val="00B60E61"/>
    <w:rsid w:val="00B62995"/>
    <w:rsid w:val="00B62B72"/>
    <w:rsid w:val="00B63206"/>
    <w:rsid w:val="00B65E34"/>
    <w:rsid w:val="00B70C5F"/>
    <w:rsid w:val="00B727E3"/>
    <w:rsid w:val="00B745EE"/>
    <w:rsid w:val="00B7516C"/>
    <w:rsid w:val="00B76513"/>
    <w:rsid w:val="00B80394"/>
    <w:rsid w:val="00B803B9"/>
    <w:rsid w:val="00B8121B"/>
    <w:rsid w:val="00B8250D"/>
    <w:rsid w:val="00B82A54"/>
    <w:rsid w:val="00B85025"/>
    <w:rsid w:val="00B858AB"/>
    <w:rsid w:val="00B8604A"/>
    <w:rsid w:val="00B91D2C"/>
    <w:rsid w:val="00B93D2A"/>
    <w:rsid w:val="00B93E30"/>
    <w:rsid w:val="00B94B3E"/>
    <w:rsid w:val="00B94DA4"/>
    <w:rsid w:val="00B95DFB"/>
    <w:rsid w:val="00B967CA"/>
    <w:rsid w:val="00B972B9"/>
    <w:rsid w:val="00B978AC"/>
    <w:rsid w:val="00B97D01"/>
    <w:rsid w:val="00BA02E2"/>
    <w:rsid w:val="00BA19B7"/>
    <w:rsid w:val="00BA2DE6"/>
    <w:rsid w:val="00BA32FA"/>
    <w:rsid w:val="00BA3347"/>
    <w:rsid w:val="00BA35AD"/>
    <w:rsid w:val="00BA3B48"/>
    <w:rsid w:val="00BA4901"/>
    <w:rsid w:val="00BA4C02"/>
    <w:rsid w:val="00BA6091"/>
    <w:rsid w:val="00BA6E15"/>
    <w:rsid w:val="00BA7932"/>
    <w:rsid w:val="00BB0734"/>
    <w:rsid w:val="00BB0BD1"/>
    <w:rsid w:val="00BB1DF7"/>
    <w:rsid w:val="00BB5D69"/>
    <w:rsid w:val="00BB5FDF"/>
    <w:rsid w:val="00BB7936"/>
    <w:rsid w:val="00BC0685"/>
    <w:rsid w:val="00BC069A"/>
    <w:rsid w:val="00BC29C5"/>
    <w:rsid w:val="00BD30AB"/>
    <w:rsid w:val="00BD31D3"/>
    <w:rsid w:val="00BD4FDD"/>
    <w:rsid w:val="00BD68D0"/>
    <w:rsid w:val="00BE0544"/>
    <w:rsid w:val="00BE22F6"/>
    <w:rsid w:val="00BE4AF4"/>
    <w:rsid w:val="00BE7532"/>
    <w:rsid w:val="00BE7819"/>
    <w:rsid w:val="00BE7C26"/>
    <w:rsid w:val="00BF128D"/>
    <w:rsid w:val="00BF15D1"/>
    <w:rsid w:val="00BF1B16"/>
    <w:rsid w:val="00BF1C6A"/>
    <w:rsid w:val="00BF3E7D"/>
    <w:rsid w:val="00BF40C0"/>
    <w:rsid w:val="00BF4222"/>
    <w:rsid w:val="00BF4A48"/>
    <w:rsid w:val="00BF4E5B"/>
    <w:rsid w:val="00BF5AA1"/>
    <w:rsid w:val="00BF666C"/>
    <w:rsid w:val="00BF79DD"/>
    <w:rsid w:val="00C027B8"/>
    <w:rsid w:val="00C02AF1"/>
    <w:rsid w:val="00C03F32"/>
    <w:rsid w:val="00C05AD5"/>
    <w:rsid w:val="00C06122"/>
    <w:rsid w:val="00C06C47"/>
    <w:rsid w:val="00C06FEC"/>
    <w:rsid w:val="00C07802"/>
    <w:rsid w:val="00C10DEA"/>
    <w:rsid w:val="00C12CC7"/>
    <w:rsid w:val="00C13401"/>
    <w:rsid w:val="00C1375C"/>
    <w:rsid w:val="00C137A3"/>
    <w:rsid w:val="00C14153"/>
    <w:rsid w:val="00C15E79"/>
    <w:rsid w:val="00C168A0"/>
    <w:rsid w:val="00C16E9C"/>
    <w:rsid w:val="00C20304"/>
    <w:rsid w:val="00C24BFC"/>
    <w:rsid w:val="00C260D3"/>
    <w:rsid w:val="00C27841"/>
    <w:rsid w:val="00C308BA"/>
    <w:rsid w:val="00C30918"/>
    <w:rsid w:val="00C322B3"/>
    <w:rsid w:val="00C33777"/>
    <w:rsid w:val="00C34B78"/>
    <w:rsid w:val="00C40ECD"/>
    <w:rsid w:val="00C4235B"/>
    <w:rsid w:val="00C42ABD"/>
    <w:rsid w:val="00C42F69"/>
    <w:rsid w:val="00C43030"/>
    <w:rsid w:val="00C43698"/>
    <w:rsid w:val="00C446FC"/>
    <w:rsid w:val="00C45BA9"/>
    <w:rsid w:val="00C466E2"/>
    <w:rsid w:val="00C47462"/>
    <w:rsid w:val="00C474B6"/>
    <w:rsid w:val="00C475EF"/>
    <w:rsid w:val="00C4797C"/>
    <w:rsid w:val="00C47FCE"/>
    <w:rsid w:val="00C47FF3"/>
    <w:rsid w:val="00C51116"/>
    <w:rsid w:val="00C51966"/>
    <w:rsid w:val="00C5358E"/>
    <w:rsid w:val="00C5399C"/>
    <w:rsid w:val="00C53A5D"/>
    <w:rsid w:val="00C53F8A"/>
    <w:rsid w:val="00C54540"/>
    <w:rsid w:val="00C566E9"/>
    <w:rsid w:val="00C56977"/>
    <w:rsid w:val="00C6009C"/>
    <w:rsid w:val="00C60429"/>
    <w:rsid w:val="00C60763"/>
    <w:rsid w:val="00C607A8"/>
    <w:rsid w:val="00C611FE"/>
    <w:rsid w:val="00C61C0F"/>
    <w:rsid w:val="00C6246A"/>
    <w:rsid w:val="00C6641A"/>
    <w:rsid w:val="00C667E0"/>
    <w:rsid w:val="00C67D2C"/>
    <w:rsid w:val="00C67F26"/>
    <w:rsid w:val="00C7084C"/>
    <w:rsid w:val="00C73335"/>
    <w:rsid w:val="00C735B3"/>
    <w:rsid w:val="00C7387F"/>
    <w:rsid w:val="00C74090"/>
    <w:rsid w:val="00C7411F"/>
    <w:rsid w:val="00C7557D"/>
    <w:rsid w:val="00C755D4"/>
    <w:rsid w:val="00C76937"/>
    <w:rsid w:val="00C811CD"/>
    <w:rsid w:val="00C86C1C"/>
    <w:rsid w:val="00C87353"/>
    <w:rsid w:val="00C90392"/>
    <w:rsid w:val="00C90BDF"/>
    <w:rsid w:val="00C91046"/>
    <w:rsid w:val="00C91E18"/>
    <w:rsid w:val="00C93CBE"/>
    <w:rsid w:val="00C94384"/>
    <w:rsid w:val="00C94874"/>
    <w:rsid w:val="00C96D37"/>
    <w:rsid w:val="00C970A2"/>
    <w:rsid w:val="00C979C2"/>
    <w:rsid w:val="00CA06FA"/>
    <w:rsid w:val="00CA0E77"/>
    <w:rsid w:val="00CA140F"/>
    <w:rsid w:val="00CA2877"/>
    <w:rsid w:val="00CA307A"/>
    <w:rsid w:val="00CA5B14"/>
    <w:rsid w:val="00CA658B"/>
    <w:rsid w:val="00CA6DF1"/>
    <w:rsid w:val="00CA6F50"/>
    <w:rsid w:val="00CB0F73"/>
    <w:rsid w:val="00CB2D84"/>
    <w:rsid w:val="00CB3062"/>
    <w:rsid w:val="00CB30D2"/>
    <w:rsid w:val="00CB395D"/>
    <w:rsid w:val="00CB46EE"/>
    <w:rsid w:val="00CB552B"/>
    <w:rsid w:val="00CB5ED6"/>
    <w:rsid w:val="00CC33F6"/>
    <w:rsid w:val="00CC50BF"/>
    <w:rsid w:val="00CC7297"/>
    <w:rsid w:val="00CC7D9A"/>
    <w:rsid w:val="00CC7EDA"/>
    <w:rsid w:val="00CD0643"/>
    <w:rsid w:val="00CD0737"/>
    <w:rsid w:val="00CD1E30"/>
    <w:rsid w:val="00CD3885"/>
    <w:rsid w:val="00CD3B98"/>
    <w:rsid w:val="00CD3F13"/>
    <w:rsid w:val="00CD6208"/>
    <w:rsid w:val="00CE0EA8"/>
    <w:rsid w:val="00CE0F0A"/>
    <w:rsid w:val="00CE1298"/>
    <w:rsid w:val="00CE256A"/>
    <w:rsid w:val="00CE4363"/>
    <w:rsid w:val="00CE44A7"/>
    <w:rsid w:val="00CE58DA"/>
    <w:rsid w:val="00CE5EF8"/>
    <w:rsid w:val="00CE6A74"/>
    <w:rsid w:val="00CF1294"/>
    <w:rsid w:val="00CF17FB"/>
    <w:rsid w:val="00CF211A"/>
    <w:rsid w:val="00CF29EF"/>
    <w:rsid w:val="00CF2C2E"/>
    <w:rsid w:val="00CF4AB1"/>
    <w:rsid w:val="00CF5319"/>
    <w:rsid w:val="00D01056"/>
    <w:rsid w:val="00D0158C"/>
    <w:rsid w:val="00D015DF"/>
    <w:rsid w:val="00D017AA"/>
    <w:rsid w:val="00D01B15"/>
    <w:rsid w:val="00D04DD3"/>
    <w:rsid w:val="00D05AC2"/>
    <w:rsid w:val="00D0720C"/>
    <w:rsid w:val="00D13692"/>
    <w:rsid w:val="00D151AB"/>
    <w:rsid w:val="00D15703"/>
    <w:rsid w:val="00D166ED"/>
    <w:rsid w:val="00D1737B"/>
    <w:rsid w:val="00D17E97"/>
    <w:rsid w:val="00D207E6"/>
    <w:rsid w:val="00D21556"/>
    <w:rsid w:val="00D227A9"/>
    <w:rsid w:val="00D22CDA"/>
    <w:rsid w:val="00D23CB1"/>
    <w:rsid w:val="00D25F88"/>
    <w:rsid w:val="00D26CD8"/>
    <w:rsid w:val="00D3012C"/>
    <w:rsid w:val="00D3082A"/>
    <w:rsid w:val="00D31CBB"/>
    <w:rsid w:val="00D33B49"/>
    <w:rsid w:val="00D35C5F"/>
    <w:rsid w:val="00D36466"/>
    <w:rsid w:val="00D3661C"/>
    <w:rsid w:val="00D37865"/>
    <w:rsid w:val="00D4020C"/>
    <w:rsid w:val="00D408E9"/>
    <w:rsid w:val="00D41A55"/>
    <w:rsid w:val="00D42B62"/>
    <w:rsid w:val="00D459D1"/>
    <w:rsid w:val="00D467C9"/>
    <w:rsid w:val="00D4684D"/>
    <w:rsid w:val="00D511B5"/>
    <w:rsid w:val="00D513BA"/>
    <w:rsid w:val="00D5397D"/>
    <w:rsid w:val="00D54A6E"/>
    <w:rsid w:val="00D567C0"/>
    <w:rsid w:val="00D60F2C"/>
    <w:rsid w:val="00D61B3A"/>
    <w:rsid w:val="00D6267B"/>
    <w:rsid w:val="00D63776"/>
    <w:rsid w:val="00D63C42"/>
    <w:rsid w:val="00D650F7"/>
    <w:rsid w:val="00D675CD"/>
    <w:rsid w:val="00D678FD"/>
    <w:rsid w:val="00D67B9B"/>
    <w:rsid w:val="00D70443"/>
    <w:rsid w:val="00D70DA1"/>
    <w:rsid w:val="00D7148C"/>
    <w:rsid w:val="00D71681"/>
    <w:rsid w:val="00D7324F"/>
    <w:rsid w:val="00D73604"/>
    <w:rsid w:val="00D74E0C"/>
    <w:rsid w:val="00D74E67"/>
    <w:rsid w:val="00D77811"/>
    <w:rsid w:val="00D7789D"/>
    <w:rsid w:val="00D828AA"/>
    <w:rsid w:val="00D82BB7"/>
    <w:rsid w:val="00D82EA5"/>
    <w:rsid w:val="00D83B0A"/>
    <w:rsid w:val="00D87A90"/>
    <w:rsid w:val="00D87CCA"/>
    <w:rsid w:val="00D9084C"/>
    <w:rsid w:val="00D92298"/>
    <w:rsid w:val="00D9279D"/>
    <w:rsid w:val="00D93D76"/>
    <w:rsid w:val="00D94C71"/>
    <w:rsid w:val="00D94C78"/>
    <w:rsid w:val="00D96EC8"/>
    <w:rsid w:val="00DA2FFF"/>
    <w:rsid w:val="00DA34A3"/>
    <w:rsid w:val="00DA34BC"/>
    <w:rsid w:val="00DA56BA"/>
    <w:rsid w:val="00DA7685"/>
    <w:rsid w:val="00DB04DF"/>
    <w:rsid w:val="00DB0637"/>
    <w:rsid w:val="00DB1F98"/>
    <w:rsid w:val="00DB41AD"/>
    <w:rsid w:val="00DB5A17"/>
    <w:rsid w:val="00DB6F5E"/>
    <w:rsid w:val="00DB7092"/>
    <w:rsid w:val="00DC0A49"/>
    <w:rsid w:val="00DC165A"/>
    <w:rsid w:val="00DC18F7"/>
    <w:rsid w:val="00DC535C"/>
    <w:rsid w:val="00DC60BF"/>
    <w:rsid w:val="00DC6796"/>
    <w:rsid w:val="00DC73CB"/>
    <w:rsid w:val="00DC78AB"/>
    <w:rsid w:val="00DD0B32"/>
    <w:rsid w:val="00DD1057"/>
    <w:rsid w:val="00DD23F4"/>
    <w:rsid w:val="00DD468B"/>
    <w:rsid w:val="00DD4808"/>
    <w:rsid w:val="00DD53B1"/>
    <w:rsid w:val="00DD6DB0"/>
    <w:rsid w:val="00DE09AE"/>
    <w:rsid w:val="00DE2773"/>
    <w:rsid w:val="00DE2DCB"/>
    <w:rsid w:val="00DE35D2"/>
    <w:rsid w:val="00DE3983"/>
    <w:rsid w:val="00DE5D44"/>
    <w:rsid w:val="00DE6954"/>
    <w:rsid w:val="00DF0AB4"/>
    <w:rsid w:val="00DF32A8"/>
    <w:rsid w:val="00DF3347"/>
    <w:rsid w:val="00E019AB"/>
    <w:rsid w:val="00E01DC6"/>
    <w:rsid w:val="00E0204D"/>
    <w:rsid w:val="00E043FE"/>
    <w:rsid w:val="00E048D7"/>
    <w:rsid w:val="00E057BC"/>
    <w:rsid w:val="00E058A4"/>
    <w:rsid w:val="00E05C85"/>
    <w:rsid w:val="00E06C2D"/>
    <w:rsid w:val="00E06CED"/>
    <w:rsid w:val="00E10479"/>
    <w:rsid w:val="00E10E4B"/>
    <w:rsid w:val="00E13E18"/>
    <w:rsid w:val="00E14098"/>
    <w:rsid w:val="00E20A85"/>
    <w:rsid w:val="00E22785"/>
    <w:rsid w:val="00E22D8C"/>
    <w:rsid w:val="00E22E52"/>
    <w:rsid w:val="00E25985"/>
    <w:rsid w:val="00E307C7"/>
    <w:rsid w:val="00E30C21"/>
    <w:rsid w:val="00E310D8"/>
    <w:rsid w:val="00E32F61"/>
    <w:rsid w:val="00E35D22"/>
    <w:rsid w:val="00E36126"/>
    <w:rsid w:val="00E37603"/>
    <w:rsid w:val="00E40AA9"/>
    <w:rsid w:val="00E4194D"/>
    <w:rsid w:val="00E4371B"/>
    <w:rsid w:val="00E447B0"/>
    <w:rsid w:val="00E456C9"/>
    <w:rsid w:val="00E4609D"/>
    <w:rsid w:val="00E520D1"/>
    <w:rsid w:val="00E52883"/>
    <w:rsid w:val="00E55110"/>
    <w:rsid w:val="00E567FB"/>
    <w:rsid w:val="00E570D3"/>
    <w:rsid w:val="00E571AC"/>
    <w:rsid w:val="00E571D1"/>
    <w:rsid w:val="00E573A6"/>
    <w:rsid w:val="00E57454"/>
    <w:rsid w:val="00E57C16"/>
    <w:rsid w:val="00E62E06"/>
    <w:rsid w:val="00E63D65"/>
    <w:rsid w:val="00E64E90"/>
    <w:rsid w:val="00E65567"/>
    <w:rsid w:val="00E66B37"/>
    <w:rsid w:val="00E70F43"/>
    <w:rsid w:val="00E73EFF"/>
    <w:rsid w:val="00E73F6D"/>
    <w:rsid w:val="00E7554E"/>
    <w:rsid w:val="00E7742B"/>
    <w:rsid w:val="00E80400"/>
    <w:rsid w:val="00E81C79"/>
    <w:rsid w:val="00E821BA"/>
    <w:rsid w:val="00E84031"/>
    <w:rsid w:val="00E8501D"/>
    <w:rsid w:val="00E85262"/>
    <w:rsid w:val="00E853B5"/>
    <w:rsid w:val="00E85BBD"/>
    <w:rsid w:val="00E86478"/>
    <w:rsid w:val="00E9066E"/>
    <w:rsid w:val="00E93767"/>
    <w:rsid w:val="00E937B0"/>
    <w:rsid w:val="00E942F3"/>
    <w:rsid w:val="00E943C7"/>
    <w:rsid w:val="00E95BDF"/>
    <w:rsid w:val="00E96070"/>
    <w:rsid w:val="00E96578"/>
    <w:rsid w:val="00E9779E"/>
    <w:rsid w:val="00E97BBD"/>
    <w:rsid w:val="00EA1AB3"/>
    <w:rsid w:val="00EA1BA0"/>
    <w:rsid w:val="00EA2180"/>
    <w:rsid w:val="00EA340A"/>
    <w:rsid w:val="00EA3755"/>
    <w:rsid w:val="00EA4D9A"/>
    <w:rsid w:val="00EA5A5F"/>
    <w:rsid w:val="00EA5C7F"/>
    <w:rsid w:val="00EA634E"/>
    <w:rsid w:val="00EA69EC"/>
    <w:rsid w:val="00EA7C27"/>
    <w:rsid w:val="00EB0098"/>
    <w:rsid w:val="00EB661C"/>
    <w:rsid w:val="00EC0284"/>
    <w:rsid w:val="00EC0A1F"/>
    <w:rsid w:val="00EC1AAE"/>
    <w:rsid w:val="00EC1FBA"/>
    <w:rsid w:val="00EC3A6A"/>
    <w:rsid w:val="00EC3F6A"/>
    <w:rsid w:val="00EC79A7"/>
    <w:rsid w:val="00ED2597"/>
    <w:rsid w:val="00ED47B9"/>
    <w:rsid w:val="00ED5957"/>
    <w:rsid w:val="00ED69D6"/>
    <w:rsid w:val="00EE1106"/>
    <w:rsid w:val="00EE1D59"/>
    <w:rsid w:val="00EE4357"/>
    <w:rsid w:val="00EE4B2A"/>
    <w:rsid w:val="00EE56D6"/>
    <w:rsid w:val="00EE655D"/>
    <w:rsid w:val="00EE77DE"/>
    <w:rsid w:val="00EE7892"/>
    <w:rsid w:val="00EE7B45"/>
    <w:rsid w:val="00EF2012"/>
    <w:rsid w:val="00EF2202"/>
    <w:rsid w:val="00EF59FB"/>
    <w:rsid w:val="00EF5BDF"/>
    <w:rsid w:val="00EF5C6A"/>
    <w:rsid w:val="00EF6348"/>
    <w:rsid w:val="00EF69A6"/>
    <w:rsid w:val="00EF6FDF"/>
    <w:rsid w:val="00EF7263"/>
    <w:rsid w:val="00F01F7E"/>
    <w:rsid w:val="00F02001"/>
    <w:rsid w:val="00F056A1"/>
    <w:rsid w:val="00F05B84"/>
    <w:rsid w:val="00F06095"/>
    <w:rsid w:val="00F069A7"/>
    <w:rsid w:val="00F077BA"/>
    <w:rsid w:val="00F118D1"/>
    <w:rsid w:val="00F11F76"/>
    <w:rsid w:val="00F122CE"/>
    <w:rsid w:val="00F12BDE"/>
    <w:rsid w:val="00F135F4"/>
    <w:rsid w:val="00F13CAB"/>
    <w:rsid w:val="00F142A0"/>
    <w:rsid w:val="00F14CB1"/>
    <w:rsid w:val="00F150B3"/>
    <w:rsid w:val="00F16EB6"/>
    <w:rsid w:val="00F170A5"/>
    <w:rsid w:val="00F179F0"/>
    <w:rsid w:val="00F2002B"/>
    <w:rsid w:val="00F2029B"/>
    <w:rsid w:val="00F20BF2"/>
    <w:rsid w:val="00F220BA"/>
    <w:rsid w:val="00F235EB"/>
    <w:rsid w:val="00F23748"/>
    <w:rsid w:val="00F23B52"/>
    <w:rsid w:val="00F23C00"/>
    <w:rsid w:val="00F25564"/>
    <w:rsid w:val="00F275AB"/>
    <w:rsid w:val="00F27CE7"/>
    <w:rsid w:val="00F33447"/>
    <w:rsid w:val="00F349EC"/>
    <w:rsid w:val="00F40227"/>
    <w:rsid w:val="00F404F0"/>
    <w:rsid w:val="00F40BAA"/>
    <w:rsid w:val="00F43CF7"/>
    <w:rsid w:val="00F43D1C"/>
    <w:rsid w:val="00F43E4F"/>
    <w:rsid w:val="00F44214"/>
    <w:rsid w:val="00F458D2"/>
    <w:rsid w:val="00F46093"/>
    <w:rsid w:val="00F471CA"/>
    <w:rsid w:val="00F47DDB"/>
    <w:rsid w:val="00F51B93"/>
    <w:rsid w:val="00F5222D"/>
    <w:rsid w:val="00F53004"/>
    <w:rsid w:val="00F54194"/>
    <w:rsid w:val="00F54AAF"/>
    <w:rsid w:val="00F5532D"/>
    <w:rsid w:val="00F5541B"/>
    <w:rsid w:val="00F567EA"/>
    <w:rsid w:val="00F574E0"/>
    <w:rsid w:val="00F579B5"/>
    <w:rsid w:val="00F60077"/>
    <w:rsid w:val="00F60DBA"/>
    <w:rsid w:val="00F70057"/>
    <w:rsid w:val="00F71865"/>
    <w:rsid w:val="00F71FF9"/>
    <w:rsid w:val="00F72406"/>
    <w:rsid w:val="00F72E94"/>
    <w:rsid w:val="00F73341"/>
    <w:rsid w:val="00F75C1A"/>
    <w:rsid w:val="00F75C8D"/>
    <w:rsid w:val="00F76167"/>
    <w:rsid w:val="00F766D0"/>
    <w:rsid w:val="00F76AE6"/>
    <w:rsid w:val="00F77CAA"/>
    <w:rsid w:val="00F80415"/>
    <w:rsid w:val="00F810BB"/>
    <w:rsid w:val="00F81385"/>
    <w:rsid w:val="00F83A9A"/>
    <w:rsid w:val="00F85105"/>
    <w:rsid w:val="00F853CE"/>
    <w:rsid w:val="00F85FD4"/>
    <w:rsid w:val="00F872B7"/>
    <w:rsid w:val="00F87F2F"/>
    <w:rsid w:val="00F910EB"/>
    <w:rsid w:val="00F93095"/>
    <w:rsid w:val="00F9390E"/>
    <w:rsid w:val="00F93C42"/>
    <w:rsid w:val="00F943BC"/>
    <w:rsid w:val="00F96034"/>
    <w:rsid w:val="00F96618"/>
    <w:rsid w:val="00F97311"/>
    <w:rsid w:val="00F97F3F"/>
    <w:rsid w:val="00FA155A"/>
    <w:rsid w:val="00FA3A52"/>
    <w:rsid w:val="00FA4340"/>
    <w:rsid w:val="00FA4B27"/>
    <w:rsid w:val="00FA63E4"/>
    <w:rsid w:val="00FA69D1"/>
    <w:rsid w:val="00FA7E19"/>
    <w:rsid w:val="00FB396F"/>
    <w:rsid w:val="00FB3B2B"/>
    <w:rsid w:val="00FB4BA4"/>
    <w:rsid w:val="00FB4F99"/>
    <w:rsid w:val="00FB6034"/>
    <w:rsid w:val="00FC0A7A"/>
    <w:rsid w:val="00FC1709"/>
    <w:rsid w:val="00FC177A"/>
    <w:rsid w:val="00FC182B"/>
    <w:rsid w:val="00FC1E79"/>
    <w:rsid w:val="00FC392C"/>
    <w:rsid w:val="00FC40A5"/>
    <w:rsid w:val="00FC46E6"/>
    <w:rsid w:val="00FC5070"/>
    <w:rsid w:val="00FC61B0"/>
    <w:rsid w:val="00FC6969"/>
    <w:rsid w:val="00FC7436"/>
    <w:rsid w:val="00FC7E6F"/>
    <w:rsid w:val="00FD233D"/>
    <w:rsid w:val="00FD611F"/>
    <w:rsid w:val="00FD6344"/>
    <w:rsid w:val="00FD74DB"/>
    <w:rsid w:val="00FE1851"/>
    <w:rsid w:val="00FE24C7"/>
    <w:rsid w:val="00FE271E"/>
    <w:rsid w:val="00FE3246"/>
    <w:rsid w:val="00FE3833"/>
    <w:rsid w:val="00FE3C8E"/>
    <w:rsid w:val="00FE3E36"/>
    <w:rsid w:val="00FE50B6"/>
    <w:rsid w:val="00FE57A4"/>
    <w:rsid w:val="00FE6578"/>
    <w:rsid w:val="00FE6DE7"/>
    <w:rsid w:val="00FE7A2B"/>
    <w:rsid w:val="00FF132E"/>
    <w:rsid w:val="00FF134E"/>
    <w:rsid w:val="00FF143F"/>
    <w:rsid w:val="00FF3D51"/>
    <w:rsid w:val="00FF4E03"/>
    <w:rsid w:val="00FF6C79"/>
    <w:rsid w:val="00FF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621ACF1-2673-4638-8F15-B295A619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90387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ipervnculo">
    <w:name w:val="Hyperlink"/>
    <w:basedOn w:val="Fuentedeprrafopredeter"/>
    <w:rsid w:val="003A3E1A"/>
    <w:rPr>
      <w:color w:val="0000FF"/>
      <w:u w:val="single"/>
    </w:rPr>
  </w:style>
  <w:style w:type="paragraph" w:styleId="Textodeglobo">
    <w:name w:val="Balloon Text"/>
    <w:basedOn w:val="Normal"/>
    <w:semiHidden/>
    <w:rsid w:val="004446B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rsid w:val="0097060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7060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97060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706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97060D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duardofulco@amercon.com.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duardosposito@lendlease.com" TargetMode="External"/><Relationship Id="rId5" Type="http://schemas.openxmlformats.org/officeDocument/2006/relationships/hyperlink" Target="mailto:amasce1@hot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545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MARIANO A</vt:lpstr>
    </vt:vector>
  </TitlesOfParts>
  <Company>GRID SA</Company>
  <LinksUpToDate>false</LinksUpToDate>
  <CharactersWithSpaces>4332</CharactersWithSpaces>
  <SharedDoc>false</SharedDoc>
  <HLinks>
    <vt:vector size="6" baseType="variant">
      <vt:variant>
        <vt:i4>3080283</vt:i4>
      </vt:variant>
      <vt:variant>
        <vt:i4>0</vt:i4>
      </vt:variant>
      <vt:variant>
        <vt:i4>0</vt:i4>
      </vt:variant>
      <vt:variant>
        <vt:i4>5</vt:i4>
      </vt:variant>
      <vt:variant>
        <vt:lpwstr>mailto:amasce1@hotmail.com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MARIANO A</dc:title>
  <dc:subject/>
  <dc:creator>Mariano</dc:creator>
  <cp:keywords/>
  <dc:description/>
  <cp:lastModifiedBy>mariano wolkstein</cp:lastModifiedBy>
  <cp:revision>11</cp:revision>
  <cp:lastPrinted>2013-07-10T00:15:00Z</cp:lastPrinted>
  <dcterms:created xsi:type="dcterms:W3CDTF">2013-04-19T17:37:00Z</dcterms:created>
  <dcterms:modified xsi:type="dcterms:W3CDTF">2013-07-10T00:17:00Z</dcterms:modified>
</cp:coreProperties>
</file>